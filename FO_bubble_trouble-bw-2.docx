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E98D5" w14:textId="77777777" w:rsidR="006D2DB1" w:rsidRDefault="00175B1C">
      <w:pPr>
        <w:pStyle w:val="Titel"/>
      </w:pPr>
      <w:bookmarkStart w:id="0" w:name="_y6d81pititon" w:colFirst="0" w:colLast="0"/>
      <w:bookmarkEnd w:id="0"/>
      <w:r>
        <w:t xml:space="preserve">Functioneel ontwerp </w:t>
      </w:r>
      <w:r w:rsidR="00320EDE">
        <w:t>B</w:t>
      </w:r>
      <w:r>
        <w:t xml:space="preserve">ubble </w:t>
      </w:r>
      <w:r w:rsidR="00320EDE">
        <w:t>T</w:t>
      </w:r>
      <w:r>
        <w:t>rouble</w:t>
      </w:r>
    </w:p>
    <w:p w14:paraId="3AC9F859" w14:textId="77777777" w:rsidR="006D2DB1" w:rsidRDefault="006D2DB1"/>
    <w:p w14:paraId="7149476B" w14:textId="77777777" w:rsidR="006D2DB1" w:rsidRDefault="006D2DB1"/>
    <w:p w14:paraId="2345D2F4" w14:textId="77777777" w:rsidR="006D2DB1" w:rsidRDefault="006D2DB1"/>
    <w:p w14:paraId="48BA9084" w14:textId="77777777" w:rsidR="006D2DB1" w:rsidRDefault="006D2DB1"/>
    <w:p w14:paraId="3846E26F" w14:textId="77777777" w:rsidR="006D2DB1" w:rsidRDefault="006D2DB1"/>
    <w:p w14:paraId="126984EF" w14:textId="77777777" w:rsidR="006D2DB1" w:rsidRDefault="006D2DB1"/>
    <w:p w14:paraId="751D78AC" w14:textId="77777777" w:rsidR="006D2DB1" w:rsidRDefault="006D2DB1"/>
    <w:p w14:paraId="06AB5300" w14:textId="77777777" w:rsidR="006D2DB1" w:rsidRDefault="006D2DB1"/>
    <w:p w14:paraId="759BEBDB" w14:textId="77777777" w:rsidR="006D2DB1" w:rsidRDefault="006D2DB1"/>
    <w:p w14:paraId="79B42DFC" w14:textId="77777777" w:rsidR="006D2DB1" w:rsidRDefault="006D2DB1"/>
    <w:p w14:paraId="10551F73" w14:textId="77777777" w:rsidR="006D2DB1" w:rsidRDefault="006D2DB1"/>
    <w:p w14:paraId="2CA43ED8" w14:textId="77777777" w:rsidR="006D2DB1" w:rsidRDefault="006D2DB1"/>
    <w:p w14:paraId="340BA38F" w14:textId="77777777" w:rsidR="006D2DB1" w:rsidRDefault="006D2DB1"/>
    <w:p w14:paraId="3D8E7C8A" w14:textId="77777777" w:rsidR="006D2DB1" w:rsidRDefault="006D2DB1"/>
    <w:p w14:paraId="1E4CA0F0" w14:textId="77777777" w:rsidR="006D2DB1" w:rsidRDefault="006D2DB1"/>
    <w:p w14:paraId="7CC6D2C1" w14:textId="77777777" w:rsidR="006D2DB1" w:rsidRDefault="006D2DB1"/>
    <w:p w14:paraId="72901F76" w14:textId="77777777" w:rsidR="006D2DB1" w:rsidRDefault="006D2DB1"/>
    <w:p w14:paraId="1E13DAB2" w14:textId="77777777" w:rsidR="006D2DB1" w:rsidRDefault="006D2DB1"/>
    <w:p w14:paraId="7AB996A2" w14:textId="77777777" w:rsidR="006D2DB1" w:rsidRDefault="006D2DB1"/>
    <w:p w14:paraId="3CD4B8FE" w14:textId="77777777" w:rsidR="006D2DB1" w:rsidRDefault="006D2DB1"/>
    <w:p w14:paraId="47C9B0BB" w14:textId="77777777" w:rsidR="006D2DB1" w:rsidRDefault="006D2DB1"/>
    <w:p w14:paraId="1F8DC237" w14:textId="77777777" w:rsidR="006D2DB1" w:rsidRDefault="006D2DB1"/>
    <w:p w14:paraId="1C606803" w14:textId="77777777" w:rsidR="006D2DB1" w:rsidRDefault="006D2DB1"/>
    <w:p w14:paraId="3982FF20" w14:textId="77777777" w:rsidR="006D2DB1" w:rsidRDefault="006D2DB1"/>
    <w:p w14:paraId="718245C4" w14:textId="77777777" w:rsidR="006D2DB1" w:rsidRDefault="006D2DB1"/>
    <w:p w14:paraId="2DBB538F" w14:textId="77777777" w:rsidR="006D2DB1" w:rsidRDefault="006D2DB1"/>
    <w:p w14:paraId="06816966" w14:textId="77777777" w:rsidR="006D2DB1" w:rsidRDefault="006D2DB1"/>
    <w:p w14:paraId="2DB5165E" w14:textId="77777777" w:rsidR="006D2DB1" w:rsidRDefault="006D2DB1"/>
    <w:p w14:paraId="1727E35A" w14:textId="77777777" w:rsidR="006D2DB1" w:rsidRDefault="006D2DB1"/>
    <w:p w14:paraId="7049A6F2" w14:textId="77777777" w:rsidR="006D2DB1" w:rsidRDefault="006D2DB1"/>
    <w:p w14:paraId="5496750B" w14:textId="77777777" w:rsidR="006D2DB1" w:rsidRDefault="006D2DB1"/>
    <w:p w14:paraId="2B150CD3" w14:textId="77777777" w:rsidR="006D2DB1" w:rsidRDefault="006D2DB1"/>
    <w:p w14:paraId="6199CEB8" w14:textId="77777777" w:rsidR="006D2DB1" w:rsidRDefault="006D2DB1"/>
    <w:p w14:paraId="649C6167" w14:textId="77777777" w:rsidR="006D2DB1" w:rsidRDefault="006D2DB1"/>
    <w:p w14:paraId="5E519039" w14:textId="77777777" w:rsidR="006D2DB1" w:rsidRDefault="006D2DB1"/>
    <w:p w14:paraId="7A16B272" w14:textId="77777777" w:rsidR="006D2DB1" w:rsidRDefault="006D2DB1"/>
    <w:p w14:paraId="53C8B427" w14:textId="77777777" w:rsidR="006D2DB1" w:rsidRDefault="006D2DB1"/>
    <w:p w14:paraId="55B41602" w14:textId="77777777" w:rsidR="006D2DB1" w:rsidRDefault="006D2DB1"/>
    <w:p w14:paraId="78BD1C65" w14:textId="77777777" w:rsidR="006D2DB1" w:rsidRDefault="006D2DB1"/>
    <w:p w14:paraId="09F74E73" w14:textId="77777777" w:rsidR="006D2DB1" w:rsidRDefault="00320EDE">
      <w:r>
        <w:t>D</w:t>
      </w:r>
      <w:r w:rsidR="00175B1C">
        <w:t>oor: Kachung Li (studentnummer 642552) en Max Lodders (studentnummer 635277)</w:t>
      </w:r>
    </w:p>
    <w:p w14:paraId="6F8939B6" w14:textId="77777777" w:rsidR="006D2DB1" w:rsidRDefault="00320EDE">
      <w:r>
        <w:t>D</w:t>
      </w:r>
      <w:r w:rsidR="00175B1C">
        <w:t xml:space="preserve">ocentnaam: Bart van der Wal </w:t>
      </w:r>
    </w:p>
    <w:p w14:paraId="7E77F433" w14:textId="77777777" w:rsidR="006D2DB1" w:rsidRDefault="00320EDE">
      <w:r>
        <w:t>Co</w:t>
      </w:r>
      <w:r w:rsidR="00175B1C">
        <w:t>ursenaam: OOPD</w:t>
      </w:r>
    </w:p>
    <w:p w14:paraId="5AE036BF" w14:textId="77777777" w:rsidR="006D2DB1" w:rsidRDefault="00175B1C">
      <w:r>
        <w:t>HAN Arnhem 16-03-2020</w:t>
      </w:r>
      <w:r>
        <w:br w:type="page"/>
      </w:r>
    </w:p>
    <w:sdt>
      <w:sdtPr>
        <w:rPr>
          <w:sz w:val="22"/>
          <w:szCs w:val="22"/>
        </w:rPr>
        <w:id w:val="673999550"/>
        <w:docPartObj>
          <w:docPartGallery w:val="Table of Contents"/>
          <w:docPartUnique/>
        </w:docPartObj>
      </w:sdtPr>
      <w:sdtEndPr>
        <w:rPr>
          <w:b/>
          <w:bCs/>
        </w:rPr>
      </w:sdtEndPr>
      <w:sdtContent>
        <w:commentRangeStart w:id="1" w:displacedByCustomXml="prev"/>
        <w:p w14:paraId="66A11EB7" w14:textId="77777777" w:rsidR="00320EDE" w:rsidRDefault="00320EDE" w:rsidP="00320EDE">
          <w:pPr>
            <w:pStyle w:val="Kop1"/>
          </w:pPr>
          <w:r>
            <w:t>Inhoud</w:t>
          </w:r>
          <w:commentRangeEnd w:id="1"/>
          <w:ins w:id="2" w:author="Wal Bart van der" w:date="2020-03-17T16:41:00Z">
            <w:r w:rsidR="002560A6">
              <w:t>sopgave</w:t>
            </w:r>
          </w:ins>
          <w:r w:rsidR="00FB42A2">
            <w:rPr>
              <w:rStyle w:val="Verwijzingopmerking"/>
            </w:rPr>
            <w:commentReference w:id="1"/>
          </w:r>
        </w:p>
        <w:p w14:paraId="4E2450CF" w14:textId="77777777" w:rsidR="00320EDE" w:rsidRDefault="00320EDE">
          <w:pPr>
            <w:pStyle w:val="Inhopg1"/>
            <w:tabs>
              <w:tab w:val="right" w:leader="dot" w:pos="9019"/>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35272630" w:history="1">
            <w:r w:rsidRPr="002B6ABB">
              <w:rPr>
                <w:rStyle w:val="Hyperlink"/>
                <w:noProof/>
              </w:rPr>
              <w:t>Inleiding</w:t>
            </w:r>
            <w:r>
              <w:rPr>
                <w:noProof/>
                <w:webHidden/>
              </w:rPr>
              <w:tab/>
            </w:r>
            <w:r>
              <w:rPr>
                <w:noProof/>
                <w:webHidden/>
              </w:rPr>
              <w:fldChar w:fldCharType="begin"/>
            </w:r>
            <w:r>
              <w:rPr>
                <w:noProof/>
                <w:webHidden/>
              </w:rPr>
              <w:instrText xml:space="preserve"> PAGEREF _Toc35272630 \h </w:instrText>
            </w:r>
            <w:r>
              <w:rPr>
                <w:noProof/>
                <w:webHidden/>
              </w:rPr>
            </w:r>
            <w:r>
              <w:rPr>
                <w:noProof/>
                <w:webHidden/>
              </w:rPr>
              <w:fldChar w:fldCharType="separate"/>
            </w:r>
            <w:r>
              <w:rPr>
                <w:noProof/>
                <w:webHidden/>
              </w:rPr>
              <w:t>2</w:t>
            </w:r>
            <w:r>
              <w:rPr>
                <w:noProof/>
                <w:webHidden/>
              </w:rPr>
              <w:fldChar w:fldCharType="end"/>
            </w:r>
          </w:hyperlink>
        </w:p>
        <w:p w14:paraId="623CF87A" w14:textId="77777777" w:rsidR="00320EDE" w:rsidRDefault="00BC1C0D">
          <w:pPr>
            <w:pStyle w:val="Inhopg1"/>
            <w:tabs>
              <w:tab w:val="right" w:leader="dot" w:pos="9019"/>
            </w:tabs>
            <w:rPr>
              <w:rFonts w:asciiTheme="minorHAnsi" w:eastAsiaTheme="minorEastAsia" w:hAnsiTheme="minorHAnsi" w:cstheme="minorBidi"/>
              <w:noProof/>
              <w:lang w:val="nl-NL"/>
            </w:rPr>
          </w:pPr>
          <w:hyperlink w:anchor="_Toc35272631" w:history="1">
            <w:r w:rsidR="00320EDE" w:rsidRPr="002B6ABB">
              <w:rPr>
                <w:rStyle w:val="Hyperlink"/>
                <w:noProof/>
              </w:rPr>
              <w:t>Acties en objecten</w:t>
            </w:r>
            <w:r w:rsidR="00320EDE">
              <w:rPr>
                <w:noProof/>
                <w:webHidden/>
              </w:rPr>
              <w:tab/>
            </w:r>
            <w:r w:rsidR="00320EDE">
              <w:rPr>
                <w:noProof/>
                <w:webHidden/>
              </w:rPr>
              <w:fldChar w:fldCharType="begin"/>
            </w:r>
            <w:r w:rsidR="00320EDE">
              <w:rPr>
                <w:noProof/>
                <w:webHidden/>
              </w:rPr>
              <w:instrText xml:space="preserve"> PAGEREF _Toc35272631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58155402" w14:textId="77777777" w:rsidR="00320EDE" w:rsidRDefault="00BC1C0D">
          <w:pPr>
            <w:pStyle w:val="Inhopg2"/>
            <w:tabs>
              <w:tab w:val="right" w:leader="dot" w:pos="9019"/>
            </w:tabs>
            <w:rPr>
              <w:rFonts w:asciiTheme="minorHAnsi" w:eastAsiaTheme="minorEastAsia" w:hAnsiTheme="minorHAnsi" w:cstheme="minorBidi"/>
              <w:noProof/>
              <w:lang w:val="nl-NL"/>
            </w:rPr>
          </w:pPr>
          <w:hyperlink w:anchor="_Toc35272632" w:history="1">
            <w:r w:rsidR="00320EDE" w:rsidRPr="002B6ABB">
              <w:rPr>
                <w:rStyle w:val="Hyperlink"/>
                <w:noProof/>
              </w:rPr>
              <w:t>Acties</w:t>
            </w:r>
            <w:r w:rsidR="00320EDE">
              <w:rPr>
                <w:noProof/>
                <w:webHidden/>
              </w:rPr>
              <w:tab/>
            </w:r>
            <w:r w:rsidR="00320EDE">
              <w:rPr>
                <w:noProof/>
                <w:webHidden/>
              </w:rPr>
              <w:fldChar w:fldCharType="begin"/>
            </w:r>
            <w:r w:rsidR="00320EDE">
              <w:rPr>
                <w:noProof/>
                <w:webHidden/>
              </w:rPr>
              <w:instrText xml:space="preserve"> PAGEREF _Toc35272632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4544BBF3" w14:textId="77777777" w:rsidR="00320EDE" w:rsidRDefault="00BC1C0D">
          <w:pPr>
            <w:pStyle w:val="Inhopg2"/>
            <w:tabs>
              <w:tab w:val="right" w:leader="dot" w:pos="9019"/>
            </w:tabs>
            <w:rPr>
              <w:rFonts w:asciiTheme="minorHAnsi" w:eastAsiaTheme="minorEastAsia" w:hAnsiTheme="minorHAnsi" w:cstheme="minorBidi"/>
              <w:noProof/>
              <w:lang w:val="nl-NL"/>
            </w:rPr>
          </w:pPr>
          <w:hyperlink w:anchor="_Toc35272633" w:history="1">
            <w:r w:rsidR="00320EDE" w:rsidRPr="002B6ABB">
              <w:rPr>
                <w:rStyle w:val="Hyperlink"/>
                <w:noProof/>
              </w:rPr>
              <w:t>Objecten</w:t>
            </w:r>
            <w:r w:rsidR="00320EDE">
              <w:rPr>
                <w:noProof/>
                <w:webHidden/>
              </w:rPr>
              <w:tab/>
            </w:r>
            <w:r w:rsidR="00320EDE">
              <w:rPr>
                <w:noProof/>
                <w:webHidden/>
              </w:rPr>
              <w:fldChar w:fldCharType="begin"/>
            </w:r>
            <w:r w:rsidR="00320EDE">
              <w:rPr>
                <w:noProof/>
                <w:webHidden/>
              </w:rPr>
              <w:instrText xml:space="preserve"> PAGEREF _Toc35272633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78EB3057" w14:textId="77777777" w:rsidR="00320EDE" w:rsidRDefault="00BC1C0D">
          <w:pPr>
            <w:pStyle w:val="Inhopg3"/>
            <w:tabs>
              <w:tab w:val="right" w:leader="dot" w:pos="9019"/>
            </w:tabs>
            <w:rPr>
              <w:rFonts w:asciiTheme="minorHAnsi" w:eastAsiaTheme="minorEastAsia" w:hAnsiTheme="minorHAnsi" w:cstheme="minorBidi"/>
              <w:noProof/>
              <w:lang w:val="nl-NL"/>
            </w:rPr>
          </w:pPr>
          <w:hyperlink w:anchor="_Toc35272634" w:history="1">
            <w:r w:rsidR="00320EDE" w:rsidRPr="002B6ABB">
              <w:rPr>
                <w:rStyle w:val="Hyperlink"/>
                <w:noProof/>
              </w:rPr>
              <w:t>Bubbels</w:t>
            </w:r>
            <w:r w:rsidR="00320EDE">
              <w:rPr>
                <w:noProof/>
                <w:webHidden/>
              </w:rPr>
              <w:tab/>
            </w:r>
            <w:r w:rsidR="00320EDE">
              <w:rPr>
                <w:noProof/>
                <w:webHidden/>
              </w:rPr>
              <w:fldChar w:fldCharType="begin"/>
            </w:r>
            <w:r w:rsidR="00320EDE">
              <w:rPr>
                <w:noProof/>
                <w:webHidden/>
              </w:rPr>
              <w:instrText xml:space="preserve"> PAGEREF _Toc35272634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71AA7C5A" w14:textId="77777777" w:rsidR="00320EDE" w:rsidRDefault="00BC1C0D">
          <w:pPr>
            <w:pStyle w:val="Inhopg3"/>
            <w:tabs>
              <w:tab w:val="right" w:leader="dot" w:pos="9019"/>
            </w:tabs>
            <w:rPr>
              <w:rFonts w:asciiTheme="minorHAnsi" w:eastAsiaTheme="minorEastAsia" w:hAnsiTheme="minorHAnsi" w:cstheme="minorBidi"/>
              <w:noProof/>
              <w:lang w:val="nl-NL"/>
            </w:rPr>
          </w:pPr>
          <w:hyperlink w:anchor="_Toc35272635" w:history="1">
            <w:r w:rsidR="00320EDE" w:rsidRPr="002B6ABB">
              <w:rPr>
                <w:rStyle w:val="Hyperlink"/>
                <w:noProof/>
              </w:rPr>
              <w:t>Powerups</w:t>
            </w:r>
            <w:r w:rsidR="00320EDE">
              <w:rPr>
                <w:noProof/>
                <w:webHidden/>
              </w:rPr>
              <w:tab/>
            </w:r>
            <w:r w:rsidR="00320EDE">
              <w:rPr>
                <w:noProof/>
                <w:webHidden/>
              </w:rPr>
              <w:fldChar w:fldCharType="begin"/>
            </w:r>
            <w:r w:rsidR="00320EDE">
              <w:rPr>
                <w:noProof/>
                <w:webHidden/>
              </w:rPr>
              <w:instrText xml:space="preserve"> PAGEREF _Toc35272635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3471878D" w14:textId="77777777" w:rsidR="00320EDE" w:rsidRDefault="00BC1C0D">
          <w:pPr>
            <w:pStyle w:val="Inhopg3"/>
            <w:tabs>
              <w:tab w:val="right" w:leader="dot" w:pos="9019"/>
            </w:tabs>
            <w:rPr>
              <w:rFonts w:asciiTheme="minorHAnsi" w:eastAsiaTheme="minorEastAsia" w:hAnsiTheme="minorHAnsi" w:cstheme="minorBidi"/>
              <w:noProof/>
              <w:lang w:val="nl-NL"/>
            </w:rPr>
          </w:pPr>
          <w:hyperlink w:anchor="_Toc35272636" w:history="1">
            <w:r w:rsidR="00320EDE" w:rsidRPr="002B6ABB">
              <w:rPr>
                <w:rStyle w:val="Hyperlink"/>
                <w:noProof/>
              </w:rPr>
              <w:t>Projectiel</w:t>
            </w:r>
            <w:r w:rsidR="00320EDE">
              <w:rPr>
                <w:noProof/>
                <w:webHidden/>
              </w:rPr>
              <w:tab/>
            </w:r>
            <w:r w:rsidR="00320EDE">
              <w:rPr>
                <w:noProof/>
                <w:webHidden/>
              </w:rPr>
              <w:fldChar w:fldCharType="begin"/>
            </w:r>
            <w:r w:rsidR="00320EDE">
              <w:rPr>
                <w:noProof/>
                <w:webHidden/>
              </w:rPr>
              <w:instrText xml:space="preserve"> PAGEREF _Toc35272636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0269F3A2" w14:textId="77777777" w:rsidR="00320EDE" w:rsidRDefault="00BC1C0D">
          <w:pPr>
            <w:pStyle w:val="Inhopg2"/>
            <w:tabs>
              <w:tab w:val="right" w:leader="dot" w:pos="9019"/>
            </w:tabs>
            <w:rPr>
              <w:rFonts w:asciiTheme="minorHAnsi" w:eastAsiaTheme="minorEastAsia" w:hAnsiTheme="minorHAnsi" w:cstheme="minorBidi"/>
              <w:noProof/>
              <w:lang w:val="nl-NL"/>
            </w:rPr>
          </w:pPr>
          <w:hyperlink w:anchor="_Toc35272637" w:history="1">
            <w:r w:rsidR="00320EDE" w:rsidRPr="002B6ABB">
              <w:rPr>
                <w:rStyle w:val="Hyperlink"/>
                <w:noProof/>
              </w:rPr>
              <w:t>Overige elementen</w:t>
            </w:r>
            <w:r w:rsidR="00320EDE">
              <w:rPr>
                <w:noProof/>
                <w:webHidden/>
              </w:rPr>
              <w:tab/>
            </w:r>
            <w:r w:rsidR="00320EDE">
              <w:rPr>
                <w:noProof/>
                <w:webHidden/>
              </w:rPr>
              <w:fldChar w:fldCharType="begin"/>
            </w:r>
            <w:r w:rsidR="00320EDE">
              <w:rPr>
                <w:noProof/>
                <w:webHidden/>
              </w:rPr>
              <w:instrText xml:space="preserve"> PAGEREF _Toc35272637 \h </w:instrText>
            </w:r>
            <w:r w:rsidR="00320EDE">
              <w:rPr>
                <w:noProof/>
                <w:webHidden/>
              </w:rPr>
            </w:r>
            <w:r w:rsidR="00320EDE">
              <w:rPr>
                <w:noProof/>
                <w:webHidden/>
              </w:rPr>
              <w:fldChar w:fldCharType="separate"/>
            </w:r>
            <w:r w:rsidR="00320EDE">
              <w:rPr>
                <w:noProof/>
                <w:webHidden/>
              </w:rPr>
              <w:t>2</w:t>
            </w:r>
            <w:r w:rsidR="00320EDE">
              <w:rPr>
                <w:noProof/>
                <w:webHidden/>
              </w:rPr>
              <w:fldChar w:fldCharType="end"/>
            </w:r>
          </w:hyperlink>
        </w:p>
        <w:p w14:paraId="35B4454D" w14:textId="77777777" w:rsidR="00320EDE" w:rsidRDefault="00BC1C0D">
          <w:pPr>
            <w:pStyle w:val="Inhopg1"/>
            <w:tabs>
              <w:tab w:val="right" w:leader="dot" w:pos="9019"/>
            </w:tabs>
            <w:rPr>
              <w:rFonts w:asciiTheme="minorHAnsi" w:eastAsiaTheme="minorEastAsia" w:hAnsiTheme="minorHAnsi" w:cstheme="minorBidi"/>
              <w:noProof/>
              <w:lang w:val="nl-NL"/>
            </w:rPr>
          </w:pPr>
          <w:hyperlink w:anchor="_Toc35272638" w:history="1">
            <w:r w:rsidR="00320EDE" w:rsidRPr="002B6ABB">
              <w:rPr>
                <w:rStyle w:val="Hyperlink"/>
                <w:noProof/>
              </w:rPr>
              <w:t>Schermen/werking spel</w:t>
            </w:r>
            <w:r w:rsidR="00320EDE">
              <w:rPr>
                <w:noProof/>
                <w:webHidden/>
              </w:rPr>
              <w:tab/>
            </w:r>
            <w:r w:rsidR="00320EDE">
              <w:rPr>
                <w:noProof/>
                <w:webHidden/>
              </w:rPr>
              <w:fldChar w:fldCharType="begin"/>
            </w:r>
            <w:r w:rsidR="00320EDE">
              <w:rPr>
                <w:noProof/>
                <w:webHidden/>
              </w:rPr>
              <w:instrText xml:space="preserve"> PAGEREF _Toc35272638 \h </w:instrText>
            </w:r>
            <w:r w:rsidR="00320EDE">
              <w:rPr>
                <w:noProof/>
                <w:webHidden/>
              </w:rPr>
            </w:r>
            <w:r w:rsidR="00320EDE">
              <w:rPr>
                <w:noProof/>
                <w:webHidden/>
              </w:rPr>
              <w:fldChar w:fldCharType="separate"/>
            </w:r>
            <w:r w:rsidR="00320EDE">
              <w:rPr>
                <w:noProof/>
                <w:webHidden/>
              </w:rPr>
              <w:t>3</w:t>
            </w:r>
            <w:r w:rsidR="00320EDE">
              <w:rPr>
                <w:noProof/>
                <w:webHidden/>
              </w:rPr>
              <w:fldChar w:fldCharType="end"/>
            </w:r>
          </w:hyperlink>
        </w:p>
        <w:p w14:paraId="5FD35E55" w14:textId="77777777" w:rsidR="00320EDE" w:rsidRDefault="00BC1C0D">
          <w:pPr>
            <w:pStyle w:val="Inhopg2"/>
            <w:tabs>
              <w:tab w:val="right" w:leader="dot" w:pos="9019"/>
            </w:tabs>
            <w:rPr>
              <w:rFonts w:asciiTheme="minorHAnsi" w:eastAsiaTheme="minorEastAsia" w:hAnsiTheme="minorHAnsi" w:cstheme="minorBidi"/>
              <w:noProof/>
              <w:lang w:val="nl-NL"/>
            </w:rPr>
          </w:pPr>
          <w:hyperlink w:anchor="_Toc35272639" w:history="1">
            <w:r w:rsidR="00320EDE" w:rsidRPr="002B6ABB">
              <w:rPr>
                <w:rStyle w:val="Hyperlink"/>
                <w:noProof/>
              </w:rPr>
              <w:t>Beginscherm</w:t>
            </w:r>
            <w:r w:rsidR="00320EDE">
              <w:rPr>
                <w:noProof/>
                <w:webHidden/>
              </w:rPr>
              <w:tab/>
            </w:r>
            <w:r w:rsidR="00320EDE">
              <w:rPr>
                <w:noProof/>
                <w:webHidden/>
              </w:rPr>
              <w:fldChar w:fldCharType="begin"/>
            </w:r>
            <w:r w:rsidR="00320EDE">
              <w:rPr>
                <w:noProof/>
                <w:webHidden/>
              </w:rPr>
              <w:instrText xml:space="preserve"> PAGEREF _Toc35272639 \h </w:instrText>
            </w:r>
            <w:r w:rsidR="00320EDE">
              <w:rPr>
                <w:noProof/>
                <w:webHidden/>
              </w:rPr>
            </w:r>
            <w:r w:rsidR="00320EDE">
              <w:rPr>
                <w:noProof/>
                <w:webHidden/>
              </w:rPr>
              <w:fldChar w:fldCharType="separate"/>
            </w:r>
            <w:r w:rsidR="00320EDE">
              <w:rPr>
                <w:noProof/>
                <w:webHidden/>
              </w:rPr>
              <w:t>3</w:t>
            </w:r>
            <w:r w:rsidR="00320EDE">
              <w:rPr>
                <w:noProof/>
                <w:webHidden/>
              </w:rPr>
              <w:fldChar w:fldCharType="end"/>
            </w:r>
          </w:hyperlink>
        </w:p>
        <w:p w14:paraId="4AD6DF09" w14:textId="77777777" w:rsidR="00320EDE" w:rsidRDefault="00BC1C0D">
          <w:pPr>
            <w:pStyle w:val="Inhopg2"/>
            <w:tabs>
              <w:tab w:val="right" w:leader="dot" w:pos="9019"/>
            </w:tabs>
            <w:rPr>
              <w:rFonts w:asciiTheme="minorHAnsi" w:eastAsiaTheme="minorEastAsia" w:hAnsiTheme="minorHAnsi" w:cstheme="minorBidi"/>
              <w:noProof/>
              <w:lang w:val="nl-NL"/>
            </w:rPr>
          </w:pPr>
          <w:hyperlink w:anchor="_Toc35272640" w:history="1">
            <w:r w:rsidR="00320EDE" w:rsidRPr="002B6ABB">
              <w:rPr>
                <w:rStyle w:val="Hyperlink"/>
                <w:noProof/>
              </w:rPr>
              <w:t>Speelscherm</w:t>
            </w:r>
            <w:r w:rsidR="00320EDE">
              <w:rPr>
                <w:noProof/>
                <w:webHidden/>
              </w:rPr>
              <w:tab/>
            </w:r>
            <w:r w:rsidR="00320EDE">
              <w:rPr>
                <w:noProof/>
                <w:webHidden/>
              </w:rPr>
              <w:fldChar w:fldCharType="begin"/>
            </w:r>
            <w:r w:rsidR="00320EDE">
              <w:rPr>
                <w:noProof/>
                <w:webHidden/>
              </w:rPr>
              <w:instrText xml:space="preserve"> PAGEREF _Toc35272640 \h </w:instrText>
            </w:r>
            <w:r w:rsidR="00320EDE">
              <w:rPr>
                <w:noProof/>
                <w:webHidden/>
              </w:rPr>
            </w:r>
            <w:r w:rsidR="00320EDE">
              <w:rPr>
                <w:noProof/>
                <w:webHidden/>
              </w:rPr>
              <w:fldChar w:fldCharType="separate"/>
            </w:r>
            <w:r w:rsidR="00320EDE">
              <w:rPr>
                <w:noProof/>
                <w:webHidden/>
              </w:rPr>
              <w:t>4</w:t>
            </w:r>
            <w:r w:rsidR="00320EDE">
              <w:rPr>
                <w:noProof/>
                <w:webHidden/>
              </w:rPr>
              <w:fldChar w:fldCharType="end"/>
            </w:r>
          </w:hyperlink>
        </w:p>
        <w:p w14:paraId="30373549" w14:textId="77777777" w:rsidR="00320EDE" w:rsidRDefault="00BC1C0D">
          <w:pPr>
            <w:pStyle w:val="Inhopg2"/>
            <w:tabs>
              <w:tab w:val="right" w:leader="dot" w:pos="9019"/>
            </w:tabs>
            <w:rPr>
              <w:rFonts w:asciiTheme="minorHAnsi" w:eastAsiaTheme="minorEastAsia" w:hAnsiTheme="minorHAnsi" w:cstheme="minorBidi"/>
              <w:noProof/>
              <w:lang w:val="nl-NL"/>
            </w:rPr>
          </w:pPr>
          <w:hyperlink w:anchor="_Toc35272641" w:history="1">
            <w:r w:rsidR="00320EDE" w:rsidRPr="002B6ABB">
              <w:rPr>
                <w:rStyle w:val="Hyperlink"/>
                <w:noProof/>
              </w:rPr>
              <w:t>Eindscherm</w:t>
            </w:r>
            <w:r w:rsidR="00320EDE">
              <w:rPr>
                <w:noProof/>
                <w:webHidden/>
              </w:rPr>
              <w:tab/>
            </w:r>
            <w:r w:rsidR="00320EDE">
              <w:rPr>
                <w:noProof/>
                <w:webHidden/>
              </w:rPr>
              <w:fldChar w:fldCharType="begin"/>
            </w:r>
            <w:r w:rsidR="00320EDE">
              <w:rPr>
                <w:noProof/>
                <w:webHidden/>
              </w:rPr>
              <w:instrText xml:space="preserve"> PAGEREF _Toc35272641 \h </w:instrText>
            </w:r>
            <w:r w:rsidR="00320EDE">
              <w:rPr>
                <w:noProof/>
                <w:webHidden/>
              </w:rPr>
            </w:r>
            <w:r w:rsidR="00320EDE">
              <w:rPr>
                <w:noProof/>
                <w:webHidden/>
              </w:rPr>
              <w:fldChar w:fldCharType="separate"/>
            </w:r>
            <w:r w:rsidR="00320EDE">
              <w:rPr>
                <w:noProof/>
                <w:webHidden/>
              </w:rPr>
              <w:t>5</w:t>
            </w:r>
            <w:r w:rsidR="00320EDE">
              <w:rPr>
                <w:noProof/>
                <w:webHidden/>
              </w:rPr>
              <w:fldChar w:fldCharType="end"/>
            </w:r>
          </w:hyperlink>
        </w:p>
        <w:p w14:paraId="51040344" w14:textId="77777777" w:rsidR="00320EDE" w:rsidRDefault="00BC1C0D">
          <w:pPr>
            <w:pStyle w:val="Inhopg1"/>
            <w:tabs>
              <w:tab w:val="right" w:leader="dot" w:pos="9019"/>
            </w:tabs>
            <w:rPr>
              <w:rFonts w:asciiTheme="minorHAnsi" w:eastAsiaTheme="minorEastAsia" w:hAnsiTheme="minorHAnsi" w:cstheme="minorBidi"/>
              <w:noProof/>
              <w:lang w:val="nl-NL"/>
            </w:rPr>
          </w:pPr>
          <w:hyperlink w:anchor="_Toc35272642" w:history="1">
            <w:r w:rsidR="00320EDE" w:rsidRPr="002B6ABB">
              <w:rPr>
                <w:rStyle w:val="Hyperlink"/>
                <w:noProof/>
              </w:rPr>
              <w:t>MoSCoW prioriteiten</w:t>
            </w:r>
            <w:r w:rsidR="00320EDE">
              <w:rPr>
                <w:noProof/>
                <w:webHidden/>
              </w:rPr>
              <w:tab/>
            </w:r>
            <w:r w:rsidR="00320EDE">
              <w:rPr>
                <w:noProof/>
                <w:webHidden/>
              </w:rPr>
              <w:fldChar w:fldCharType="begin"/>
            </w:r>
            <w:r w:rsidR="00320EDE">
              <w:rPr>
                <w:noProof/>
                <w:webHidden/>
              </w:rPr>
              <w:instrText xml:space="preserve"> PAGEREF _Toc35272642 \h </w:instrText>
            </w:r>
            <w:r w:rsidR="00320EDE">
              <w:rPr>
                <w:noProof/>
                <w:webHidden/>
              </w:rPr>
            </w:r>
            <w:r w:rsidR="00320EDE">
              <w:rPr>
                <w:noProof/>
                <w:webHidden/>
              </w:rPr>
              <w:fldChar w:fldCharType="separate"/>
            </w:r>
            <w:r w:rsidR="00320EDE">
              <w:rPr>
                <w:noProof/>
                <w:webHidden/>
              </w:rPr>
              <w:t>6</w:t>
            </w:r>
            <w:r w:rsidR="00320EDE">
              <w:rPr>
                <w:noProof/>
                <w:webHidden/>
              </w:rPr>
              <w:fldChar w:fldCharType="end"/>
            </w:r>
          </w:hyperlink>
        </w:p>
        <w:p w14:paraId="21FE2810" w14:textId="77777777" w:rsidR="00320EDE" w:rsidRDefault="00BC1C0D">
          <w:pPr>
            <w:pStyle w:val="Inhopg2"/>
            <w:tabs>
              <w:tab w:val="right" w:leader="dot" w:pos="9019"/>
            </w:tabs>
            <w:rPr>
              <w:rFonts w:asciiTheme="minorHAnsi" w:eastAsiaTheme="minorEastAsia" w:hAnsiTheme="minorHAnsi" w:cstheme="minorBidi"/>
              <w:noProof/>
              <w:lang w:val="nl-NL"/>
            </w:rPr>
          </w:pPr>
          <w:hyperlink w:anchor="_Toc35272643" w:history="1">
            <w:r w:rsidR="00320EDE" w:rsidRPr="002B6ABB">
              <w:rPr>
                <w:rStyle w:val="Hyperlink"/>
                <w:noProof/>
              </w:rPr>
              <w:t>Must have</w:t>
            </w:r>
            <w:r w:rsidR="00320EDE">
              <w:rPr>
                <w:noProof/>
                <w:webHidden/>
              </w:rPr>
              <w:tab/>
            </w:r>
            <w:r w:rsidR="00320EDE">
              <w:rPr>
                <w:noProof/>
                <w:webHidden/>
              </w:rPr>
              <w:fldChar w:fldCharType="begin"/>
            </w:r>
            <w:r w:rsidR="00320EDE">
              <w:rPr>
                <w:noProof/>
                <w:webHidden/>
              </w:rPr>
              <w:instrText xml:space="preserve"> PAGEREF _Toc35272643 \h </w:instrText>
            </w:r>
            <w:r w:rsidR="00320EDE">
              <w:rPr>
                <w:noProof/>
                <w:webHidden/>
              </w:rPr>
            </w:r>
            <w:r w:rsidR="00320EDE">
              <w:rPr>
                <w:noProof/>
                <w:webHidden/>
              </w:rPr>
              <w:fldChar w:fldCharType="separate"/>
            </w:r>
            <w:r w:rsidR="00320EDE">
              <w:rPr>
                <w:noProof/>
                <w:webHidden/>
              </w:rPr>
              <w:t>6</w:t>
            </w:r>
            <w:r w:rsidR="00320EDE">
              <w:rPr>
                <w:noProof/>
                <w:webHidden/>
              </w:rPr>
              <w:fldChar w:fldCharType="end"/>
            </w:r>
          </w:hyperlink>
        </w:p>
        <w:p w14:paraId="2E53B7EB" w14:textId="77777777" w:rsidR="00320EDE" w:rsidRDefault="00BC1C0D">
          <w:pPr>
            <w:pStyle w:val="Inhopg2"/>
            <w:tabs>
              <w:tab w:val="right" w:leader="dot" w:pos="9019"/>
            </w:tabs>
            <w:rPr>
              <w:rFonts w:asciiTheme="minorHAnsi" w:eastAsiaTheme="minorEastAsia" w:hAnsiTheme="minorHAnsi" w:cstheme="minorBidi"/>
              <w:noProof/>
              <w:lang w:val="nl-NL"/>
            </w:rPr>
          </w:pPr>
          <w:hyperlink w:anchor="_Toc35272644" w:history="1">
            <w:r w:rsidR="00320EDE" w:rsidRPr="002B6ABB">
              <w:rPr>
                <w:rStyle w:val="Hyperlink"/>
                <w:noProof/>
              </w:rPr>
              <w:t>Should have</w:t>
            </w:r>
            <w:r w:rsidR="00320EDE">
              <w:rPr>
                <w:noProof/>
                <w:webHidden/>
              </w:rPr>
              <w:tab/>
            </w:r>
            <w:r w:rsidR="00320EDE">
              <w:rPr>
                <w:noProof/>
                <w:webHidden/>
              </w:rPr>
              <w:fldChar w:fldCharType="begin"/>
            </w:r>
            <w:r w:rsidR="00320EDE">
              <w:rPr>
                <w:noProof/>
                <w:webHidden/>
              </w:rPr>
              <w:instrText xml:space="preserve"> PAGEREF _Toc35272644 \h </w:instrText>
            </w:r>
            <w:r w:rsidR="00320EDE">
              <w:rPr>
                <w:noProof/>
                <w:webHidden/>
              </w:rPr>
            </w:r>
            <w:r w:rsidR="00320EDE">
              <w:rPr>
                <w:noProof/>
                <w:webHidden/>
              </w:rPr>
              <w:fldChar w:fldCharType="separate"/>
            </w:r>
            <w:r w:rsidR="00320EDE">
              <w:rPr>
                <w:noProof/>
                <w:webHidden/>
              </w:rPr>
              <w:t>6</w:t>
            </w:r>
            <w:r w:rsidR="00320EDE">
              <w:rPr>
                <w:noProof/>
                <w:webHidden/>
              </w:rPr>
              <w:fldChar w:fldCharType="end"/>
            </w:r>
          </w:hyperlink>
        </w:p>
        <w:p w14:paraId="5CC37E7F" w14:textId="77777777" w:rsidR="00320EDE" w:rsidRDefault="00BC1C0D">
          <w:pPr>
            <w:pStyle w:val="Inhopg2"/>
            <w:tabs>
              <w:tab w:val="right" w:leader="dot" w:pos="9019"/>
            </w:tabs>
            <w:rPr>
              <w:rFonts w:asciiTheme="minorHAnsi" w:eastAsiaTheme="minorEastAsia" w:hAnsiTheme="minorHAnsi" w:cstheme="minorBidi"/>
              <w:noProof/>
              <w:lang w:val="nl-NL"/>
            </w:rPr>
          </w:pPr>
          <w:hyperlink w:anchor="_Toc35272645" w:history="1">
            <w:r w:rsidR="00320EDE" w:rsidRPr="002B6ABB">
              <w:rPr>
                <w:rStyle w:val="Hyperlink"/>
                <w:noProof/>
              </w:rPr>
              <w:t>Could have</w:t>
            </w:r>
            <w:r w:rsidR="00320EDE">
              <w:rPr>
                <w:noProof/>
                <w:webHidden/>
              </w:rPr>
              <w:tab/>
            </w:r>
            <w:r w:rsidR="00320EDE">
              <w:rPr>
                <w:noProof/>
                <w:webHidden/>
              </w:rPr>
              <w:fldChar w:fldCharType="begin"/>
            </w:r>
            <w:r w:rsidR="00320EDE">
              <w:rPr>
                <w:noProof/>
                <w:webHidden/>
              </w:rPr>
              <w:instrText xml:space="preserve"> PAGEREF _Toc35272645 \h </w:instrText>
            </w:r>
            <w:r w:rsidR="00320EDE">
              <w:rPr>
                <w:noProof/>
                <w:webHidden/>
              </w:rPr>
            </w:r>
            <w:r w:rsidR="00320EDE">
              <w:rPr>
                <w:noProof/>
                <w:webHidden/>
              </w:rPr>
              <w:fldChar w:fldCharType="separate"/>
            </w:r>
            <w:r w:rsidR="00320EDE">
              <w:rPr>
                <w:noProof/>
                <w:webHidden/>
              </w:rPr>
              <w:t>6</w:t>
            </w:r>
            <w:r w:rsidR="00320EDE">
              <w:rPr>
                <w:noProof/>
                <w:webHidden/>
              </w:rPr>
              <w:fldChar w:fldCharType="end"/>
            </w:r>
          </w:hyperlink>
        </w:p>
        <w:p w14:paraId="52D8BCF4" w14:textId="77777777" w:rsidR="00320EDE" w:rsidRDefault="00BC1C0D">
          <w:pPr>
            <w:pStyle w:val="Inhopg2"/>
            <w:tabs>
              <w:tab w:val="right" w:leader="dot" w:pos="9019"/>
            </w:tabs>
            <w:rPr>
              <w:rFonts w:asciiTheme="minorHAnsi" w:eastAsiaTheme="minorEastAsia" w:hAnsiTheme="minorHAnsi" w:cstheme="minorBidi"/>
              <w:noProof/>
              <w:lang w:val="nl-NL"/>
            </w:rPr>
          </w:pPr>
          <w:hyperlink w:anchor="_Toc35272646" w:history="1">
            <w:r w:rsidR="00320EDE" w:rsidRPr="002B6ABB">
              <w:rPr>
                <w:rStyle w:val="Hyperlink"/>
                <w:noProof/>
              </w:rPr>
              <w:t>(probably) Won't have</w:t>
            </w:r>
            <w:r w:rsidR="00320EDE">
              <w:rPr>
                <w:noProof/>
                <w:webHidden/>
              </w:rPr>
              <w:tab/>
            </w:r>
            <w:r w:rsidR="00320EDE">
              <w:rPr>
                <w:noProof/>
                <w:webHidden/>
              </w:rPr>
              <w:fldChar w:fldCharType="begin"/>
            </w:r>
            <w:r w:rsidR="00320EDE">
              <w:rPr>
                <w:noProof/>
                <w:webHidden/>
              </w:rPr>
              <w:instrText xml:space="preserve"> PAGEREF _Toc35272646 \h </w:instrText>
            </w:r>
            <w:r w:rsidR="00320EDE">
              <w:rPr>
                <w:noProof/>
                <w:webHidden/>
              </w:rPr>
            </w:r>
            <w:r w:rsidR="00320EDE">
              <w:rPr>
                <w:noProof/>
                <w:webHidden/>
              </w:rPr>
              <w:fldChar w:fldCharType="separate"/>
            </w:r>
            <w:r w:rsidR="00320EDE">
              <w:rPr>
                <w:noProof/>
                <w:webHidden/>
              </w:rPr>
              <w:t>6</w:t>
            </w:r>
            <w:r w:rsidR="00320EDE">
              <w:rPr>
                <w:noProof/>
                <w:webHidden/>
              </w:rPr>
              <w:fldChar w:fldCharType="end"/>
            </w:r>
          </w:hyperlink>
        </w:p>
        <w:p w14:paraId="5FD5CF47" w14:textId="77777777" w:rsidR="00320EDE" w:rsidRDefault="00320EDE">
          <w:r>
            <w:rPr>
              <w:b/>
              <w:bCs/>
            </w:rPr>
            <w:fldChar w:fldCharType="end"/>
          </w:r>
        </w:p>
      </w:sdtContent>
    </w:sdt>
    <w:p w14:paraId="287DD38D" w14:textId="77777777" w:rsidR="00320EDE" w:rsidRDefault="00320EDE">
      <w:pPr>
        <w:rPr>
          <w:sz w:val="40"/>
          <w:szCs w:val="40"/>
        </w:rPr>
      </w:pPr>
      <w:r>
        <w:br w:type="page"/>
      </w:r>
    </w:p>
    <w:p w14:paraId="7E298C41" w14:textId="77777777" w:rsidR="006D2DB1" w:rsidRDefault="00175B1C">
      <w:pPr>
        <w:pStyle w:val="Kop1"/>
        <w:numPr>
          <w:ilvl w:val="0"/>
          <w:numId w:val="5"/>
        </w:numPr>
        <w:pPrChange w:id="3" w:author="Wal Bart van der" w:date="2020-03-17T16:40:00Z">
          <w:pPr>
            <w:pStyle w:val="Kop1"/>
          </w:pPr>
        </w:pPrChange>
      </w:pPr>
      <w:bookmarkStart w:id="4" w:name="_Toc35272630"/>
      <w:commentRangeStart w:id="5"/>
      <w:r>
        <w:lastRenderedPageBreak/>
        <w:t>Inleiding</w:t>
      </w:r>
      <w:bookmarkEnd w:id="4"/>
      <w:commentRangeEnd w:id="5"/>
      <w:r w:rsidR="002560A6">
        <w:rPr>
          <w:rStyle w:val="Verwijzingopmerking"/>
        </w:rPr>
        <w:commentReference w:id="5"/>
      </w:r>
    </w:p>
    <w:p w14:paraId="1AF6971F" w14:textId="77777777" w:rsidR="006D2DB1" w:rsidRDefault="00175B1C">
      <w:pPr>
        <w:rPr>
          <w:ins w:id="6" w:author="Wal Bart van der" w:date="2020-03-17T17:01:00Z"/>
        </w:rPr>
      </w:pPr>
      <w:r>
        <w:t xml:space="preserve">Het spel dat we maken is gebaseerd op een flash game uit 2004 genaamd </w:t>
      </w:r>
      <w:ins w:id="7" w:author="Wal Bart van der" w:date="2020-03-17T16:40:00Z">
        <w:r w:rsidR="00C74110">
          <w:t>“</w:t>
        </w:r>
      </w:ins>
      <w:del w:id="8" w:author="Wal Bart van der" w:date="2020-03-17T16:40:00Z">
        <w:r w:rsidDel="00C74110">
          <w:delText xml:space="preserve">bubble </w:delText>
        </w:r>
      </w:del>
      <w:ins w:id="9" w:author="Wal Bart van der" w:date="2020-03-17T16:40:00Z">
        <w:r w:rsidR="00C74110">
          <w:t xml:space="preserve">Bubble </w:t>
        </w:r>
      </w:ins>
      <w:r>
        <w:t>struggle</w:t>
      </w:r>
      <w:ins w:id="10" w:author="Wal Bart van der" w:date="2020-03-17T16:40:00Z">
        <w:r w:rsidR="00C74110">
          <w:t>”</w:t>
        </w:r>
      </w:ins>
      <w:r>
        <w:t xml:space="preserve">. Het doel van het spel is om alle bubbels te vernietigen binnen </w:t>
      </w:r>
      <w:ins w:id="11" w:author="Wal Bart van der" w:date="2020-03-17T16:40:00Z">
        <w:r w:rsidR="00C74110">
          <w:t>de</w:t>
        </w:r>
      </w:ins>
      <w:del w:id="12" w:author="Wal Bart van der" w:date="2020-03-17T16:40:00Z">
        <w:r w:rsidDel="00C74110">
          <w:delText>het</w:delText>
        </w:r>
      </w:del>
      <w:r>
        <w:t xml:space="preserve"> tijdslimiet en daarmee zo veel mogelijk punten te verdienen. Je ziet het spel van de </w:t>
      </w:r>
      <w:commentRangeStart w:id="13"/>
      <w:commentRangeStart w:id="14"/>
      <w:r>
        <w:t>zijkant</w:t>
      </w:r>
      <w:commentRangeEnd w:id="13"/>
      <w:r w:rsidR="00C240BF">
        <w:rPr>
          <w:rStyle w:val="Verwijzingopmerking"/>
        </w:rPr>
        <w:commentReference w:id="13"/>
      </w:r>
      <w:commentRangeEnd w:id="14"/>
      <w:r w:rsidR="00DB405F">
        <w:rPr>
          <w:rStyle w:val="Verwijzingopmerking"/>
        </w:rPr>
        <w:commentReference w:id="14"/>
      </w:r>
      <w:r>
        <w:t>.</w:t>
      </w:r>
    </w:p>
    <w:p w14:paraId="01103D55" w14:textId="77777777" w:rsidR="00C240BF" w:rsidRDefault="00C240BF">
      <w:pPr>
        <w:rPr>
          <w:ins w:id="15" w:author="Wal Bart van der" w:date="2020-03-17T17:01:00Z"/>
        </w:rPr>
      </w:pPr>
      <w:bookmarkStart w:id="16" w:name="_GoBack"/>
      <w:bookmarkEnd w:id="16"/>
    </w:p>
    <w:p w14:paraId="670D9AC7" w14:textId="77777777" w:rsidR="00C240BF" w:rsidRDefault="00C240BF"/>
    <w:p w14:paraId="0FF7A747" w14:textId="77777777" w:rsidR="006D2DB1" w:rsidRDefault="006D2DB1"/>
    <w:p w14:paraId="2AD90BB6" w14:textId="4F8EB58D" w:rsidR="006D2DB1" w:rsidRDefault="00175B1C">
      <w:pPr>
        <w:pStyle w:val="Kop1"/>
        <w:numPr>
          <w:ilvl w:val="0"/>
          <w:numId w:val="5"/>
        </w:numPr>
        <w:pPrChange w:id="17" w:author="Wal Bart van der" w:date="2020-03-17T17:14:00Z">
          <w:pPr>
            <w:pStyle w:val="Kop1"/>
          </w:pPr>
        </w:pPrChange>
      </w:pPr>
      <w:bookmarkStart w:id="18" w:name="_tumm5ptfxyul" w:colFirst="0" w:colLast="0"/>
      <w:bookmarkStart w:id="19" w:name="_Toc35272631"/>
      <w:bookmarkEnd w:id="18"/>
      <w:r>
        <w:t xml:space="preserve">Acties en </w:t>
      </w:r>
      <w:commentRangeStart w:id="20"/>
      <w:commentRangeStart w:id="21"/>
      <w:r>
        <w:t>objecten</w:t>
      </w:r>
      <w:bookmarkEnd w:id="19"/>
      <w:commentRangeEnd w:id="20"/>
      <w:r w:rsidR="00C240BF">
        <w:rPr>
          <w:rStyle w:val="Verwijzingopmerking"/>
        </w:rPr>
        <w:commentReference w:id="20"/>
      </w:r>
      <w:commentRangeEnd w:id="21"/>
      <w:r w:rsidR="00AA5F03">
        <w:rPr>
          <w:rStyle w:val="Verwijzingopmerking"/>
        </w:rPr>
        <w:commentReference w:id="21"/>
      </w:r>
    </w:p>
    <w:p w14:paraId="63A31271" w14:textId="773AB4F1" w:rsidR="006D2DB1" w:rsidRDefault="00AA5F03">
      <w:pPr>
        <w:pStyle w:val="Kop2"/>
      </w:pPr>
      <w:bookmarkStart w:id="22" w:name="_z1xbz8ndc5yn" w:colFirst="0" w:colLast="0"/>
      <w:bookmarkStart w:id="23" w:name="_Toc35272632"/>
      <w:bookmarkEnd w:id="22"/>
      <w:ins w:id="24" w:author="Wal Bart van der" w:date="2020-03-17T17:14:00Z">
        <w:r>
          <w:t xml:space="preserve">2.1 </w:t>
        </w:r>
      </w:ins>
      <w:r w:rsidR="00175B1C">
        <w:t>Acties</w:t>
      </w:r>
      <w:bookmarkEnd w:id="23"/>
    </w:p>
    <w:p w14:paraId="02076447" w14:textId="25F8CE9A" w:rsidR="006D2DB1" w:rsidRDefault="00F7196F">
      <w:ins w:id="25" w:author="Lodders Max" w:date="2020-03-19T14:43:00Z">
        <w:r>
          <w:t>De gebruiker bestuurt het karakter met de toetsenbord.</w:t>
        </w:r>
      </w:ins>
      <w:del w:id="26" w:author="Lodders Max" w:date="2020-03-19T14:43:00Z">
        <w:r w:rsidR="00175B1C" w:rsidDel="00F7196F">
          <w:delText xml:space="preserve">Besturing </w:delText>
        </w:r>
        <w:commentRangeStart w:id="27"/>
        <w:r w:rsidR="00175B1C" w:rsidDel="00F7196F">
          <w:delText xml:space="preserve">wordt </w:delText>
        </w:r>
        <w:commentRangeEnd w:id="27"/>
        <w:r w:rsidR="002560A6" w:rsidDel="00F7196F">
          <w:rPr>
            <w:rStyle w:val="Verwijzingopmerking"/>
          </w:rPr>
          <w:commentReference w:id="27"/>
        </w:r>
        <w:r w:rsidR="00175B1C" w:rsidDel="00F7196F">
          <w:delText>gedaan met de toetsenbord</w:delText>
        </w:r>
      </w:del>
      <w:r w:rsidR="00175B1C">
        <w:t xml:space="preserve">. De </w:t>
      </w:r>
      <w:commentRangeStart w:id="28"/>
      <w:r w:rsidR="00175B1C">
        <w:t>linker</w:t>
      </w:r>
      <w:commentRangeEnd w:id="28"/>
      <w:r w:rsidR="002560A6">
        <w:rPr>
          <w:rStyle w:val="Verwijzingopmerking"/>
        </w:rPr>
        <w:commentReference w:id="28"/>
      </w:r>
      <w:ins w:id="29" w:author="Wal Bart van der" w:date="2020-03-17T16:41:00Z">
        <w:r w:rsidR="002560A6">
          <w:t>-</w:t>
        </w:r>
      </w:ins>
      <w:r w:rsidR="00175B1C">
        <w:t xml:space="preserve"> en </w:t>
      </w:r>
      <w:commentRangeStart w:id="30"/>
      <w:r w:rsidR="00175B1C">
        <w:t>rechter</w:t>
      </w:r>
      <w:del w:id="31" w:author="Wal Bart van der" w:date="2020-03-17T16:42:00Z">
        <w:r w:rsidR="00175B1C" w:rsidDel="002560A6">
          <w:delText xml:space="preserve"> </w:delText>
        </w:r>
      </w:del>
      <w:r w:rsidR="00175B1C">
        <w:t>pijltjes</w:t>
      </w:r>
      <w:commentRangeEnd w:id="30"/>
      <w:r w:rsidR="002560A6">
        <w:rPr>
          <w:rStyle w:val="Verwijzingopmerking"/>
        </w:rPr>
        <w:commentReference w:id="30"/>
      </w:r>
      <w:r w:rsidR="00175B1C">
        <w:t xml:space="preserve"> van het toetsenbord worden gebruikt om het karakter horizontaal aan te sturen en de spatiebalk wordt gebruikt om een projectiel af te vuren.</w:t>
      </w:r>
    </w:p>
    <w:p w14:paraId="709EA87E" w14:textId="77777777" w:rsidR="006D2DB1" w:rsidRDefault="00175B1C">
      <w:pPr>
        <w:pStyle w:val="Kop2"/>
      </w:pPr>
      <w:bookmarkStart w:id="32" w:name="_wog96teurc27" w:colFirst="0" w:colLast="0"/>
      <w:bookmarkStart w:id="33" w:name="_Toc35272633"/>
      <w:bookmarkEnd w:id="32"/>
      <w:r>
        <w:t>Objecten</w:t>
      </w:r>
      <w:bookmarkEnd w:id="33"/>
    </w:p>
    <w:p w14:paraId="11B2EC87" w14:textId="77777777" w:rsidR="006D2DB1" w:rsidRDefault="00175B1C">
      <w:pPr>
        <w:pStyle w:val="Kop3"/>
      </w:pPr>
      <w:bookmarkStart w:id="34" w:name="_pxsl5kt3hnz9" w:colFirst="0" w:colLast="0"/>
      <w:bookmarkStart w:id="35" w:name="_Toc35272634"/>
      <w:bookmarkEnd w:id="34"/>
      <w:r>
        <w:t>Bubbels</w:t>
      </w:r>
      <w:bookmarkEnd w:id="35"/>
    </w:p>
    <w:p w14:paraId="1828C01A" w14:textId="77777777" w:rsidR="006D2DB1" w:rsidRDefault="00175B1C">
      <w:r>
        <w:t>Bubbels zijn de tegenstanders in dit spel. Bubbels stuiteren over het veld heen. Ze proberen niet actief de spelen uit te schakelen maar als de speler een bubbel aanraakt verliest hij een leven en herstart het level. Als de speler een bubbel aanraakt met een projectiel of de spoor van een projectiel splitst de bubbel zich op in twee kleinere bubbels tot bij een bepaalde grootte waarna de bubbel definitief vernietigd is.</w:t>
      </w:r>
    </w:p>
    <w:p w14:paraId="6E5E5CBD" w14:textId="77777777" w:rsidR="006D2DB1" w:rsidRDefault="00175B1C">
      <w:pPr>
        <w:pStyle w:val="Kop3"/>
      </w:pPr>
      <w:bookmarkStart w:id="36" w:name="_jumwg8m5sdum" w:colFirst="0" w:colLast="0"/>
      <w:bookmarkStart w:id="37" w:name="_Toc35272635"/>
      <w:bookmarkEnd w:id="36"/>
      <w:r>
        <w:t>Powerups</w:t>
      </w:r>
      <w:bookmarkEnd w:id="37"/>
    </w:p>
    <w:p w14:paraId="3518C0D0" w14:textId="77777777" w:rsidR="006D2DB1" w:rsidRDefault="00175B1C">
      <w:r>
        <w:t>Als er een bubbel neergeschoten is, is er een kans dat er een powerup naar beneden valt. Een powerup is een object die een speler helpt om bubbels makkelijker neer te schieten. Bijvoorbeeld een powerup dat ervoor zorgt dat een projectiel sneller naar boven gaat zodat of dat de speler sneller beweegt. Een powerup zou nooit nadelig moeten zijn voor de speler.</w:t>
      </w:r>
    </w:p>
    <w:p w14:paraId="11A9B2AC" w14:textId="77777777" w:rsidR="006D2DB1" w:rsidRDefault="00175B1C">
      <w:pPr>
        <w:pStyle w:val="Kop3"/>
      </w:pPr>
      <w:bookmarkStart w:id="38" w:name="_2e868rh3wd1t" w:colFirst="0" w:colLast="0"/>
      <w:bookmarkStart w:id="39" w:name="_Toc35272636"/>
      <w:bookmarkEnd w:id="38"/>
      <w:r>
        <w:t>Projectiel</w:t>
      </w:r>
      <w:bookmarkEnd w:id="39"/>
    </w:p>
    <w:p w14:paraId="3638326C" w14:textId="2F623708" w:rsidR="006D2DB1" w:rsidRDefault="00F7196F">
      <w:ins w:id="40" w:author="Lodders Max" w:date="2020-03-19T14:45:00Z">
        <w:r>
          <w:t>De speler vuurt een projectiel af als hij op de spatiebalk drukt</w:t>
        </w:r>
      </w:ins>
      <w:del w:id="41" w:author="Lodders Max" w:date="2020-03-19T14:45:00Z">
        <w:r w:rsidR="00175B1C" w:rsidDel="00F7196F">
          <w:delText xml:space="preserve">Het object dat afgevuurd </w:delText>
        </w:r>
        <w:commentRangeStart w:id="42"/>
        <w:r w:rsidR="00175B1C" w:rsidDel="00F7196F">
          <w:delText>wordt</w:delText>
        </w:r>
        <w:commentRangeEnd w:id="42"/>
        <w:r w:rsidR="00AA5F03" w:rsidDel="00F7196F">
          <w:rPr>
            <w:rStyle w:val="Verwijzingopmerking"/>
          </w:rPr>
          <w:commentReference w:id="42"/>
        </w:r>
        <w:r w:rsidR="00175B1C" w:rsidDel="00F7196F">
          <w:delText xml:space="preserve"> vanuit de speler als er op de spatiebalk is ingedrukt</w:delText>
        </w:r>
      </w:del>
      <w:r w:rsidR="00175B1C">
        <w:t xml:space="preserve">. Als de projectiel een bubbel aanraakt, dan verdwijnt het projectiel, en wordt de bubbel gesplitst in 2 delen, </w:t>
      </w:r>
      <w:ins w:id="43" w:author="Lodders Max" w:date="2020-03-19T14:46:00Z">
        <w:r>
          <w:t>tenzij</w:t>
        </w:r>
      </w:ins>
      <w:ins w:id="44" w:author="Lodders Max" w:date="2020-03-19T14:47:00Z">
        <w:r>
          <w:t xml:space="preserve"> de bubbel 8 pixels breed is want</w:t>
        </w:r>
      </w:ins>
      <w:ins w:id="45" w:author="Lodders Max" w:date="2020-03-19T14:48:00Z">
        <w:r>
          <w:t xml:space="preserve"> dan verdwijnt hij</w:t>
        </w:r>
      </w:ins>
      <w:ins w:id="46" w:author="Lodders Max" w:date="2020-03-19T14:47:00Z">
        <w:r>
          <w:t>.</w:t>
        </w:r>
      </w:ins>
      <w:del w:id="47" w:author="Lodders Max" w:date="2020-03-19T14:46:00Z">
        <w:r w:rsidR="00175B1C" w:rsidDel="00F7196F">
          <w:delText xml:space="preserve">tenzij dit niet meer mogelijk </w:delText>
        </w:r>
        <w:commentRangeStart w:id="48"/>
        <w:r w:rsidR="00175B1C" w:rsidDel="00F7196F">
          <w:delText>is</w:delText>
        </w:r>
        <w:commentRangeEnd w:id="48"/>
        <w:r w:rsidR="00AA5F03" w:rsidDel="00F7196F">
          <w:rPr>
            <w:rStyle w:val="Verwijzingopmerking"/>
          </w:rPr>
          <w:commentReference w:id="48"/>
        </w:r>
        <w:r w:rsidR="00175B1C" w:rsidDel="00F7196F">
          <w:delText xml:space="preserve">. </w:delText>
        </w:r>
      </w:del>
      <w:r w:rsidR="00175B1C">
        <w:t>Het projectiel verdwijnt ook als het projectiel het plafond raakt. Ook laat het projectiel een spoor achter, die de bubbel vernietigd of in 2 delen splitst. De spoor blijft staan totdat het projectiel verdwijnt. De speler kan niet nog een projectiel schieten totdat de oude projectiel verdwenen is.</w:t>
      </w:r>
    </w:p>
    <w:p w14:paraId="24F32D15" w14:textId="77777777" w:rsidR="006D2DB1" w:rsidRDefault="00175B1C">
      <w:pPr>
        <w:pStyle w:val="Kop2"/>
      </w:pPr>
      <w:bookmarkStart w:id="49" w:name="_dmy8v1if5bzk" w:colFirst="0" w:colLast="0"/>
      <w:bookmarkStart w:id="50" w:name="_Toc35272637"/>
      <w:bookmarkEnd w:id="49"/>
      <w:r>
        <w:lastRenderedPageBreak/>
        <w:t>Overige elementen</w:t>
      </w:r>
      <w:bookmarkEnd w:id="50"/>
    </w:p>
    <w:p w14:paraId="20153BEC" w14:textId="77777777" w:rsidR="006D2DB1" w:rsidRDefault="00175B1C">
      <w:r>
        <w:t xml:space="preserve">je huidige score en het aantal resterende levens worden onderin het scherm weergegeven. ook wordt de resterende tijd gevisualiseerd door middel van een balk die langzaam </w:t>
      </w:r>
      <w:commentRangeStart w:id="51"/>
      <w:r>
        <w:t>leegloopt</w:t>
      </w:r>
      <w:commentRangeEnd w:id="51"/>
      <w:r w:rsidR="00DB405F">
        <w:rPr>
          <w:rStyle w:val="Verwijzingopmerking"/>
        </w:rPr>
        <w:commentReference w:id="51"/>
      </w:r>
      <w:r>
        <w:t>.</w:t>
      </w:r>
    </w:p>
    <w:p w14:paraId="69A89689" w14:textId="77777777" w:rsidR="006D2DB1" w:rsidRDefault="00175B1C">
      <w:pPr>
        <w:pStyle w:val="Kop1"/>
      </w:pPr>
      <w:bookmarkStart w:id="52" w:name="_3eugfo7m7fh9" w:colFirst="0" w:colLast="0"/>
      <w:bookmarkStart w:id="53" w:name="_Toc35272638"/>
      <w:bookmarkEnd w:id="52"/>
      <w:r>
        <w:t>Schermen/werking spel</w:t>
      </w:r>
      <w:bookmarkEnd w:id="53"/>
    </w:p>
    <w:p w14:paraId="03A402C1" w14:textId="77777777" w:rsidR="006D2DB1" w:rsidRDefault="00175B1C">
      <w:pPr>
        <w:pStyle w:val="Kop2"/>
      </w:pPr>
      <w:bookmarkStart w:id="54" w:name="_6otshks13szb" w:colFirst="0" w:colLast="0"/>
      <w:bookmarkStart w:id="55" w:name="_Toc35272639"/>
      <w:bookmarkEnd w:id="54"/>
      <w:r>
        <w:t>Beginscherm</w:t>
      </w:r>
      <w:bookmarkEnd w:id="55"/>
    </w:p>
    <w:p w14:paraId="460A58B1" w14:textId="77777777" w:rsidR="006D2DB1" w:rsidRDefault="00175B1C">
      <w:r>
        <w:t xml:space="preserve">De speler start het spel op en komt bij het beginscherm. </w:t>
      </w:r>
      <w:commentRangeStart w:id="56"/>
      <w:r>
        <w:t>Op</w:t>
      </w:r>
      <w:commentRangeEnd w:id="56"/>
      <w:r w:rsidR="002560A6">
        <w:rPr>
          <w:rStyle w:val="Verwijzingopmerking"/>
        </w:rPr>
        <w:commentReference w:id="56"/>
      </w:r>
      <w:r>
        <w:t xml:space="preserve"> het beginscherm kan de speler het spel starten door op de startknop op het scherm </w:t>
      </w:r>
      <w:del w:id="57" w:author="Wal Bart van der" w:date="2020-03-17T16:43:00Z">
        <w:r w:rsidDel="002560A6">
          <w:delText xml:space="preserve">aan </w:delText>
        </w:r>
      </w:del>
      <w:r>
        <w:t>te klikken. Zodra de speler dit doet, wordt de speler naar het speelscherm gezet</w:t>
      </w:r>
      <w:ins w:id="58" w:author="Wal Bart van der" w:date="2020-03-17T16:43:00Z">
        <w:r w:rsidR="002560A6">
          <w:t xml:space="preserve"> </w:t>
        </w:r>
        <w:commentRangeStart w:id="59"/>
        <w:r w:rsidR="002560A6">
          <w:t>(?)</w:t>
        </w:r>
        <w:commentRangeEnd w:id="59"/>
        <w:r w:rsidR="002560A6">
          <w:rPr>
            <w:rStyle w:val="Verwijzingopmerking"/>
          </w:rPr>
          <w:commentReference w:id="59"/>
        </w:r>
      </w:ins>
      <w:r>
        <w:t>. Ook kan de speler ervoor kiezen om het spel af te sluiten door op de exit knop te klikken.</w:t>
      </w:r>
    </w:p>
    <w:p w14:paraId="15F94915" w14:textId="77777777" w:rsidR="006D2DB1" w:rsidRDefault="00175B1C">
      <w:r>
        <w:rPr>
          <w:noProof/>
        </w:rPr>
        <w:drawing>
          <wp:inline distT="114300" distB="114300" distL="114300" distR="114300" wp14:anchorId="2D618EBC" wp14:editId="12AD8523">
            <wp:extent cx="5734050" cy="436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4368800"/>
                    </a:xfrm>
                    <a:prstGeom prst="rect">
                      <a:avLst/>
                    </a:prstGeom>
                    <a:ln/>
                  </pic:spPr>
                </pic:pic>
              </a:graphicData>
            </a:graphic>
          </wp:inline>
        </w:drawing>
      </w:r>
    </w:p>
    <w:p w14:paraId="177568BF" w14:textId="77777777" w:rsidR="006D2DB1" w:rsidRDefault="006D2DB1"/>
    <w:p w14:paraId="0E40311F" w14:textId="77777777" w:rsidR="006D2DB1" w:rsidRDefault="00175B1C">
      <w:pPr>
        <w:pStyle w:val="Kop2"/>
      </w:pPr>
      <w:bookmarkStart w:id="60" w:name="_wln8htsf9xl4" w:colFirst="0" w:colLast="0"/>
      <w:bookmarkEnd w:id="60"/>
      <w:r>
        <w:br w:type="page"/>
      </w:r>
    </w:p>
    <w:p w14:paraId="4FA91B8C" w14:textId="77777777" w:rsidR="006D2DB1" w:rsidRDefault="00175B1C">
      <w:pPr>
        <w:pStyle w:val="Kop2"/>
      </w:pPr>
      <w:bookmarkStart w:id="61" w:name="_8tcc2i4n1gg4" w:colFirst="0" w:colLast="0"/>
      <w:bookmarkStart w:id="62" w:name="_Toc35272640"/>
      <w:bookmarkEnd w:id="61"/>
      <w:r>
        <w:lastRenderedPageBreak/>
        <w:t>Speelscherm</w:t>
      </w:r>
      <w:bookmarkEnd w:id="62"/>
    </w:p>
    <w:p w14:paraId="2592A6EC" w14:textId="1EAD5F39" w:rsidR="006D2DB1" w:rsidRDefault="00175B1C">
      <w:commentRangeStart w:id="63"/>
      <w:r>
        <w:t>Het</w:t>
      </w:r>
      <w:commentRangeEnd w:id="63"/>
      <w:r w:rsidR="007621EA">
        <w:rPr>
          <w:rStyle w:val="Verwijzingopmerking"/>
        </w:rPr>
        <w:commentReference w:id="63"/>
      </w:r>
      <w:r>
        <w:t xml:space="preserve"> spel </w:t>
      </w:r>
      <w:commentRangeStart w:id="64"/>
      <w:r>
        <w:t>wordt</w:t>
      </w:r>
      <w:commentRangeEnd w:id="64"/>
      <w:r w:rsidR="002560A6">
        <w:rPr>
          <w:rStyle w:val="Verwijzingopmerking"/>
        </w:rPr>
        <w:commentReference w:id="64"/>
      </w:r>
      <w:r>
        <w:t xml:space="preserve"> </w:t>
      </w:r>
      <w:commentRangeStart w:id="65"/>
      <w:r>
        <w:t>nu</w:t>
      </w:r>
      <w:commentRangeEnd w:id="65"/>
      <w:r w:rsidR="002560A6">
        <w:rPr>
          <w:rStyle w:val="Verwijzingopmerking"/>
        </w:rPr>
        <w:commentReference w:id="65"/>
      </w:r>
      <w:ins w:id="66" w:author="Wal Bart van der" w:date="2020-03-17T16:50:00Z">
        <w:r w:rsidR="002560A6">
          <w:t>?</w:t>
        </w:r>
      </w:ins>
      <w:r>
        <w:t xml:space="preserve"> gestart en de speler </w:t>
      </w:r>
      <w:ins w:id="67" w:author="Wal Bart van der" w:date="2020-03-17T17:09:00Z">
        <w:r w:rsidR="00DB405F">
          <w:t xml:space="preserve">ziet </w:t>
        </w:r>
      </w:ins>
      <w:del w:id="68" w:author="Wal Bart van der" w:date="2020-03-17T17:09:00Z">
        <w:r w:rsidDel="00DB405F">
          <w:delText>komt nu in</w:delText>
        </w:r>
      </w:del>
      <w:ins w:id="69" w:author="Wal Bart van der" w:date="2020-03-17T17:09:00Z">
        <w:r w:rsidR="00DB405F">
          <w:t>het</w:t>
        </w:r>
      </w:ins>
      <w:del w:id="70" w:author="Wal Bart van der" w:date="2020-03-17T17:09:00Z">
        <w:r w:rsidDel="00DB405F">
          <w:delText xml:space="preserve"> de</w:delText>
        </w:r>
      </w:del>
      <w:r>
        <w:t xml:space="preserve"> speelscherm</w:t>
      </w:r>
      <w:ins w:id="71" w:author="Wal Bart van der" w:date="2020-03-17T17:09:00Z">
        <w:r w:rsidR="00DB405F">
          <w:t xml:space="preserve"> (verwijs naar figuur incl nr</w:t>
        </w:r>
      </w:ins>
      <w:ins w:id="72" w:author="Wal Bart van der" w:date="2020-03-17T17:10:00Z">
        <w:r w:rsidR="00DB405F">
          <w:t>)</w:t>
        </w:r>
      </w:ins>
      <w:r>
        <w:t xml:space="preserve">. </w:t>
      </w:r>
      <w:ins w:id="73" w:author="Wal Bart van der" w:date="2020-03-17T17:09:00Z">
        <w:r w:rsidR="00DB405F">
          <w:t>Het</w:t>
        </w:r>
      </w:ins>
      <w:del w:id="74" w:author="Wal Bart van der" w:date="2020-03-17T17:09:00Z">
        <w:r w:rsidDel="00DB405F">
          <w:delText>De</w:delText>
        </w:r>
      </w:del>
      <w:r>
        <w:t xml:space="preserve"> karakter van de speler </w:t>
      </w:r>
      <w:ins w:id="75" w:author="Wal Bart van der" w:date="2020-03-17T17:09:00Z">
        <w:r w:rsidR="00DB405F">
          <w:t xml:space="preserve">staat </w:t>
        </w:r>
      </w:ins>
      <w:del w:id="76" w:author="Wal Bart van der" w:date="2020-03-17T17:09:00Z">
        <w:r w:rsidDel="00DB405F">
          <w:delText xml:space="preserve">wordt </w:delText>
        </w:r>
      </w:del>
      <w:r>
        <w:t>in het midden van het speelveld</w:t>
      </w:r>
      <w:del w:id="77" w:author="Wal Bart van der" w:date="2020-03-17T17:09:00Z">
        <w:r w:rsidDel="00DB405F">
          <w:delText xml:space="preserve"> neergezet</w:delText>
        </w:r>
      </w:del>
      <w:r>
        <w:t xml:space="preserve">. In dit scherm kan de speler de levens en de score van zijn karakter </w:t>
      </w:r>
      <w:commentRangeStart w:id="78"/>
      <w:r>
        <w:t>zien</w:t>
      </w:r>
      <w:commentRangeEnd w:id="78"/>
      <w:r w:rsidR="007621EA">
        <w:rPr>
          <w:rStyle w:val="Verwijzingopmerking"/>
        </w:rPr>
        <w:commentReference w:id="78"/>
      </w:r>
      <w:r>
        <w:t xml:space="preserve">. Ook ziet de speler een timer op het scherm staan. Deze timer gaat af op het moment dat het spel is gestart. De speler kan nu zijn karakter besturen. Er worden bubbels op het scherm geplaatst. De speler moet met zijn projectielen de bubbels vernietigen om verder te komen. De bubbel kan op de speler </w:t>
      </w:r>
      <w:commentRangeStart w:id="79"/>
      <w:r>
        <w:t>komen</w:t>
      </w:r>
      <w:commentRangeEnd w:id="79"/>
      <w:r w:rsidR="00DB405F">
        <w:rPr>
          <w:rStyle w:val="Verwijzingopmerking"/>
        </w:rPr>
        <w:commentReference w:id="79"/>
      </w:r>
      <w:r>
        <w:t xml:space="preserve">, waardoor de speler een leven verliest. Ook </w:t>
      </w:r>
      <w:commentRangeStart w:id="80"/>
      <w:r>
        <w:t>wordt</w:t>
      </w:r>
      <w:commentRangeEnd w:id="80"/>
      <w:r w:rsidR="00AA5F03">
        <w:rPr>
          <w:rStyle w:val="Verwijzingopmerking"/>
        </w:rPr>
        <w:commentReference w:id="80"/>
      </w:r>
      <w:r>
        <w:t xml:space="preserve"> </w:t>
      </w:r>
      <w:ins w:id="81" w:author="Wal Bart van der" w:date="2020-03-17T17:11:00Z">
        <w:r w:rsidR="00DB405F">
          <w:t>het</w:t>
        </w:r>
      </w:ins>
      <w:del w:id="82" w:author="Wal Bart van der" w:date="2020-03-17T17:11:00Z">
        <w:r w:rsidDel="00DB405F">
          <w:delText>de</w:delText>
        </w:r>
      </w:del>
      <w:r>
        <w:t xml:space="preserve"> level teruggezet naar zijn oorspronkelijke staat. Als de speler een bubbel neerschiet, wordt de bubbel in twee delen gesplitst of vernietigd, en is er een kans dat er een powerup naar beneden valt. Als de speler deze oppakt, dan krijgt de speler een voordeel om het neerschieten van bubbels makkelijker te maken. Als de speler de powerup niet oppakt, dan verdwijnt deze na een bepaalde </w:t>
      </w:r>
      <w:commentRangeStart w:id="83"/>
      <w:r>
        <w:t>tijd</w:t>
      </w:r>
      <w:commentRangeEnd w:id="83"/>
      <w:r w:rsidR="00AA5F03">
        <w:rPr>
          <w:rStyle w:val="Verwijzingopmerking"/>
        </w:rPr>
        <w:commentReference w:id="83"/>
      </w:r>
      <w:r>
        <w:t xml:space="preserve">. Zodra de speler alle bubbels heeft neergeschoten, </w:t>
      </w:r>
      <w:commentRangeStart w:id="84"/>
      <w:r>
        <w:t>wordt</w:t>
      </w:r>
      <w:commentRangeEnd w:id="84"/>
      <w:r w:rsidR="007621EA">
        <w:rPr>
          <w:rStyle w:val="Verwijzingopmerking"/>
        </w:rPr>
        <w:commentReference w:id="84"/>
      </w:r>
      <w:r>
        <w:t xml:space="preserve"> de speler naar </w:t>
      </w:r>
      <w:del w:id="85" w:author="Wal Bart van der" w:date="2020-03-17T16:53:00Z">
        <w:r w:rsidDel="007621EA">
          <w:delText xml:space="preserve">de </w:delText>
        </w:r>
      </w:del>
      <w:ins w:id="86" w:author="Wal Bart van der" w:date="2020-03-17T16:53:00Z">
        <w:r w:rsidR="007621EA">
          <w:t xml:space="preserve">het </w:t>
        </w:r>
      </w:ins>
      <w:r>
        <w:t xml:space="preserve">volgende level gestuurd. Dan wordt het hele proces nog een keer herhaald, maar komen er </w:t>
      </w:r>
      <w:commentRangeStart w:id="87"/>
      <w:r>
        <w:t>meer</w:t>
      </w:r>
      <w:commentRangeEnd w:id="87"/>
      <w:r w:rsidR="00AA5F03">
        <w:rPr>
          <w:rStyle w:val="Verwijzingopmerking"/>
        </w:rPr>
        <w:commentReference w:id="87"/>
      </w:r>
      <w:r>
        <w:t xml:space="preserve"> bubbels op het scherm om het niveau </w:t>
      </w:r>
      <w:commentRangeStart w:id="88"/>
      <w:r>
        <w:t>omhoog te halen</w:t>
      </w:r>
      <w:commentRangeEnd w:id="88"/>
      <w:r w:rsidR="007621EA">
        <w:rPr>
          <w:rStyle w:val="Verwijzingopmerking"/>
        </w:rPr>
        <w:commentReference w:id="88"/>
      </w:r>
      <w:r>
        <w:t xml:space="preserve">. Er zijn een bepaald </w:t>
      </w:r>
      <w:commentRangeStart w:id="89"/>
      <w:r>
        <w:t>aantal</w:t>
      </w:r>
      <w:commentRangeEnd w:id="89"/>
      <w:r w:rsidR="007621EA">
        <w:rPr>
          <w:rStyle w:val="Verwijzingopmerking"/>
        </w:rPr>
        <w:commentReference w:id="89"/>
      </w:r>
      <w:r>
        <w:t xml:space="preserve"> levels, en als de speler de laatste level heeft gehaald, of de speler verliest al zijn levens, dan wordt de speler naar het eindscherm gestuurd. </w:t>
      </w:r>
    </w:p>
    <w:p w14:paraId="061A7624" w14:textId="77777777" w:rsidR="006D2DB1" w:rsidRDefault="00175B1C">
      <w:commentRangeStart w:id="90"/>
      <w:r>
        <w:rPr>
          <w:noProof/>
        </w:rPr>
        <w:drawing>
          <wp:inline distT="114300" distB="114300" distL="114300" distR="114300" wp14:anchorId="25D94417" wp14:editId="1B15FEEC">
            <wp:extent cx="5734050" cy="4368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4368800"/>
                    </a:xfrm>
                    <a:prstGeom prst="rect">
                      <a:avLst/>
                    </a:prstGeom>
                    <a:ln/>
                  </pic:spPr>
                </pic:pic>
              </a:graphicData>
            </a:graphic>
          </wp:inline>
        </w:drawing>
      </w:r>
      <w:commentRangeEnd w:id="90"/>
      <w:r w:rsidR="00DB405F">
        <w:rPr>
          <w:rStyle w:val="Verwijzingopmerking"/>
        </w:rPr>
        <w:commentReference w:id="90"/>
      </w:r>
    </w:p>
    <w:p w14:paraId="403304B7" w14:textId="77777777" w:rsidR="006D2DB1" w:rsidRDefault="006D2DB1"/>
    <w:p w14:paraId="0048BED2" w14:textId="77777777" w:rsidR="006D2DB1" w:rsidRDefault="00175B1C">
      <w:pPr>
        <w:pStyle w:val="Kop2"/>
      </w:pPr>
      <w:bookmarkStart w:id="91" w:name="_dmrrhh2gcf61" w:colFirst="0" w:colLast="0"/>
      <w:bookmarkEnd w:id="91"/>
      <w:r>
        <w:br w:type="page"/>
      </w:r>
    </w:p>
    <w:p w14:paraId="01CD25B5" w14:textId="77777777" w:rsidR="006D2DB1" w:rsidRDefault="00175B1C">
      <w:pPr>
        <w:pStyle w:val="Kop2"/>
      </w:pPr>
      <w:bookmarkStart w:id="92" w:name="_5wd9p6x3m11y" w:colFirst="0" w:colLast="0"/>
      <w:bookmarkStart w:id="93" w:name="_Toc35272641"/>
      <w:bookmarkEnd w:id="92"/>
      <w:r>
        <w:lastRenderedPageBreak/>
        <w:t>Eindscherm</w:t>
      </w:r>
      <w:bookmarkEnd w:id="93"/>
    </w:p>
    <w:p w14:paraId="362C32B3" w14:textId="507D15AE" w:rsidR="006D2DB1" w:rsidRDefault="00175B1C">
      <w:r>
        <w:t xml:space="preserve">Op het eindscherm </w:t>
      </w:r>
      <w:ins w:id="94" w:author="Wal Bart van der" w:date="2020-03-17T16:55:00Z">
        <w:r w:rsidR="007621EA">
          <w:t>ziet</w:t>
        </w:r>
      </w:ins>
      <w:del w:id="95" w:author="Wal Bart van der" w:date="2020-03-17T16:55:00Z">
        <w:r w:rsidDel="007621EA">
          <w:delText>k</w:delText>
        </w:r>
      </w:del>
      <w:del w:id="96" w:author="Wal Bart van der" w:date="2020-03-17T16:54:00Z">
        <w:r w:rsidDel="007621EA">
          <w:delText>an</w:delText>
        </w:r>
      </w:del>
      <w:r>
        <w:t xml:space="preserve"> de speler de </w:t>
      </w:r>
      <w:ins w:id="97" w:author="Wal Bart van der" w:date="2020-03-17T17:10:00Z">
        <w:r w:rsidR="00DB405F">
          <w:t xml:space="preserve">behaalde </w:t>
        </w:r>
      </w:ins>
      <w:r>
        <w:t>eindscore</w:t>
      </w:r>
      <w:del w:id="98" w:author="Wal Bart van der" w:date="2020-03-17T16:55:00Z">
        <w:r w:rsidDel="007621EA">
          <w:delText xml:space="preserve"> zien</w:delText>
        </w:r>
      </w:del>
      <w:del w:id="99" w:author="Wal Bart van der" w:date="2020-03-17T17:10:00Z">
        <w:r w:rsidDel="00DB405F">
          <w:delText xml:space="preserve"> </w:delText>
        </w:r>
      </w:del>
      <w:del w:id="100" w:author="Wal Bart van der" w:date="2020-03-17T16:55:00Z">
        <w:r w:rsidDel="007621EA">
          <w:delText xml:space="preserve">die de speler heeft </w:delText>
        </w:r>
      </w:del>
      <w:del w:id="101" w:author="Wal Bart van der" w:date="2020-03-17T17:10:00Z">
        <w:r w:rsidDel="00DB405F">
          <w:delText>behaald op het speelscherm</w:delText>
        </w:r>
      </w:del>
      <w:r>
        <w:t xml:space="preserve">. Ook kan de speler op de knop op het scherm klikken om terug te gaan naar het </w:t>
      </w:r>
      <w:commentRangeStart w:id="102"/>
      <w:r>
        <w:t>startscherm</w:t>
      </w:r>
      <w:commentRangeEnd w:id="102"/>
      <w:r w:rsidR="007621EA">
        <w:rPr>
          <w:rStyle w:val="Verwijzingopmerking"/>
        </w:rPr>
        <w:commentReference w:id="102"/>
      </w:r>
      <w:r>
        <w:t>.</w:t>
      </w:r>
    </w:p>
    <w:p w14:paraId="58A1C9BE" w14:textId="77777777" w:rsidR="006D2DB1" w:rsidRDefault="00175B1C">
      <w:r>
        <w:rPr>
          <w:noProof/>
        </w:rPr>
        <w:drawing>
          <wp:inline distT="114300" distB="114300" distL="114300" distR="114300" wp14:anchorId="35E17209" wp14:editId="24E095FE">
            <wp:extent cx="5734050" cy="436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4050" cy="4368800"/>
                    </a:xfrm>
                    <a:prstGeom prst="rect">
                      <a:avLst/>
                    </a:prstGeom>
                    <a:ln/>
                  </pic:spPr>
                </pic:pic>
              </a:graphicData>
            </a:graphic>
          </wp:inline>
        </w:drawing>
      </w:r>
    </w:p>
    <w:p w14:paraId="51C557F0" w14:textId="77777777" w:rsidR="006D2DB1" w:rsidRDefault="006D2DB1"/>
    <w:p w14:paraId="1ACB6AD5" w14:textId="77777777" w:rsidR="006D2DB1" w:rsidRDefault="00175B1C">
      <w:pPr>
        <w:pStyle w:val="Kop1"/>
      </w:pPr>
      <w:bookmarkStart w:id="103" w:name="_bpdk4ze0g99t" w:colFirst="0" w:colLast="0"/>
      <w:bookmarkEnd w:id="103"/>
      <w:r>
        <w:br w:type="page"/>
      </w:r>
    </w:p>
    <w:p w14:paraId="08CE1C4A" w14:textId="77777777" w:rsidR="007621EA" w:rsidRDefault="00175B1C">
      <w:pPr>
        <w:pStyle w:val="Kop1"/>
        <w:rPr>
          <w:ins w:id="104" w:author="Wal Bart van der" w:date="2020-03-17T16:55:00Z"/>
        </w:rPr>
      </w:pPr>
      <w:bookmarkStart w:id="105" w:name="_tuyupnwkhogx" w:colFirst="0" w:colLast="0"/>
      <w:bookmarkStart w:id="106" w:name="_Toc35272642"/>
      <w:bookmarkEnd w:id="105"/>
      <w:r>
        <w:lastRenderedPageBreak/>
        <w:t xml:space="preserve">MoSCoW </w:t>
      </w:r>
      <w:commentRangeStart w:id="107"/>
      <w:r>
        <w:t>prioriteiten</w:t>
      </w:r>
      <w:bookmarkEnd w:id="106"/>
      <w:commentRangeEnd w:id="107"/>
      <w:r w:rsidR="007621EA">
        <w:rPr>
          <w:rStyle w:val="Verwijzingopmerking"/>
        </w:rPr>
        <w:commentReference w:id="107"/>
      </w:r>
    </w:p>
    <w:p w14:paraId="661FEB1E" w14:textId="77777777" w:rsidR="006D2DB1" w:rsidRDefault="00175B1C">
      <w:pPr>
        <w:pStyle w:val="Kop1"/>
      </w:pPr>
      <w:r>
        <w:t xml:space="preserve"> </w:t>
      </w:r>
    </w:p>
    <w:p w14:paraId="718BCC7D" w14:textId="77777777" w:rsidR="006D2DB1" w:rsidRDefault="00175B1C">
      <w:pPr>
        <w:pStyle w:val="Kop2"/>
      </w:pPr>
      <w:bookmarkStart w:id="108" w:name="_5t3vou9x43f5" w:colFirst="0" w:colLast="0"/>
      <w:bookmarkStart w:id="109" w:name="_Toc35272643"/>
      <w:bookmarkEnd w:id="108"/>
      <w:r>
        <w:t>Must have</w:t>
      </w:r>
      <w:bookmarkEnd w:id="109"/>
    </w:p>
    <w:p w14:paraId="1B30DB83" w14:textId="77777777" w:rsidR="006D2DB1" w:rsidRDefault="00175B1C">
      <w:pPr>
        <w:numPr>
          <w:ilvl w:val="0"/>
          <w:numId w:val="2"/>
        </w:numPr>
      </w:pPr>
      <w:r>
        <w:t>Speler kan bewegen en projectielen afvuren</w:t>
      </w:r>
    </w:p>
    <w:p w14:paraId="3C61ED0F" w14:textId="77777777" w:rsidR="006D2DB1" w:rsidRDefault="00175B1C">
      <w:pPr>
        <w:numPr>
          <w:ilvl w:val="0"/>
          <w:numId w:val="2"/>
        </w:numPr>
      </w:pPr>
      <w:r>
        <w:t>Bubbels bewegen door het scherm en stuiteren van muren af</w:t>
      </w:r>
    </w:p>
    <w:p w14:paraId="13D02255" w14:textId="77777777" w:rsidR="006D2DB1" w:rsidRDefault="00175B1C">
      <w:pPr>
        <w:numPr>
          <w:ilvl w:val="0"/>
          <w:numId w:val="2"/>
        </w:numPr>
      </w:pPr>
      <w:r>
        <w:t>Powerups spawnen en vallen naar de grond, blijven daar een tijdje en verdwijnen dan</w:t>
      </w:r>
    </w:p>
    <w:p w14:paraId="32C1CE1A" w14:textId="77777777" w:rsidR="006D2DB1" w:rsidRDefault="00175B1C">
      <w:pPr>
        <w:numPr>
          <w:ilvl w:val="0"/>
          <w:numId w:val="2"/>
        </w:numPr>
      </w:pPr>
      <w:r>
        <w:t>Score wordt weergegeven en is cumulatief over levels</w:t>
      </w:r>
    </w:p>
    <w:p w14:paraId="500C9043" w14:textId="77777777" w:rsidR="006D2DB1" w:rsidRDefault="00175B1C">
      <w:pPr>
        <w:numPr>
          <w:ilvl w:val="0"/>
          <w:numId w:val="2"/>
        </w:numPr>
      </w:pPr>
      <w:r>
        <w:t>Timer werkt</w:t>
      </w:r>
    </w:p>
    <w:p w14:paraId="0D074BDC" w14:textId="77777777" w:rsidR="006D2DB1" w:rsidRDefault="00175B1C">
      <w:pPr>
        <w:pStyle w:val="Kop2"/>
      </w:pPr>
      <w:bookmarkStart w:id="110" w:name="_25sl5ghy7pdp" w:colFirst="0" w:colLast="0"/>
      <w:bookmarkStart w:id="111" w:name="_Toc35272644"/>
      <w:bookmarkEnd w:id="110"/>
      <w:r>
        <w:t>Should have</w:t>
      </w:r>
      <w:bookmarkEnd w:id="111"/>
    </w:p>
    <w:p w14:paraId="6BF5F183" w14:textId="77777777" w:rsidR="006D2DB1" w:rsidRDefault="00175B1C">
      <w:pPr>
        <w:numPr>
          <w:ilvl w:val="0"/>
          <w:numId w:val="3"/>
        </w:numPr>
      </w:pPr>
      <w:r>
        <w:t>Icoontjes voor levens</w:t>
      </w:r>
    </w:p>
    <w:p w14:paraId="553F3071" w14:textId="77777777" w:rsidR="006D2DB1" w:rsidRDefault="00175B1C">
      <w:pPr>
        <w:numPr>
          <w:ilvl w:val="0"/>
          <w:numId w:val="3"/>
        </w:numPr>
      </w:pPr>
      <w:r>
        <w:t>Bubbels vallen alsof de zwaartekracht de bubbels naar beneden trekt</w:t>
      </w:r>
    </w:p>
    <w:p w14:paraId="743230A5" w14:textId="77777777" w:rsidR="006D2DB1" w:rsidRDefault="00175B1C">
      <w:pPr>
        <w:pStyle w:val="Kop2"/>
      </w:pPr>
      <w:bookmarkStart w:id="112" w:name="_sjpsr4na0512" w:colFirst="0" w:colLast="0"/>
      <w:bookmarkStart w:id="113" w:name="_Toc35272645"/>
      <w:bookmarkEnd w:id="112"/>
      <w:r>
        <w:t>Could have</w:t>
      </w:r>
      <w:bookmarkEnd w:id="113"/>
    </w:p>
    <w:p w14:paraId="448122BA" w14:textId="77777777" w:rsidR="006D2DB1" w:rsidRDefault="00175B1C">
      <w:pPr>
        <w:numPr>
          <w:ilvl w:val="0"/>
          <w:numId w:val="4"/>
        </w:numPr>
      </w:pPr>
      <w:r>
        <w:t>Geluid aka sound effects en evt achtergrondmuziek</w:t>
      </w:r>
    </w:p>
    <w:p w14:paraId="291E0BEB" w14:textId="77777777" w:rsidR="006D2DB1" w:rsidRDefault="00175B1C">
      <w:pPr>
        <w:numPr>
          <w:ilvl w:val="0"/>
          <w:numId w:val="4"/>
        </w:numPr>
      </w:pPr>
      <w:r>
        <w:t>Particle effects op collision</w:t>
      </w:r>
    </w:p>
    <w:p w14:paraId="00BC01C1" w14:textId="77777777" w:rsidR="006D2DB1" w:rsidRDefault="00175B1C">
      <w:pPr>
        <w:numPr>
          <w:ilvl w:val="0"/>
          <w:numId w:val="4"/>
        </w:numPr>
      </w:pPr>
      <w:r>
        <w:t>High scores</w:t>
      </w:r>
    </w:p>
    <w:p w14:paraId="479BF240" w14:textId="77777777" w:rsidR="006D2DB1" w:rsidRDefault="00175B1C">
      <w:pPr>
        <w:numPr>
          <w:ilvl w:val="0"/>
          <w:numId w:val="4"/>
        </w:numPr>
      </w:pPr>
      <w:r>
        <w:t>Karakters met verschillende projectielen</w:t>
      </w:r>
    </w:p>
    <w:p w14:paraId="44A95060" w14:textId="77777777" w:rsidR="006D2DB1" w:rsidRDefault="00175B1C">
      <w:pPr>
        <w:pStyle w:val="Kop2"/>
      </w:pPr>
      <w:bookmarkStart w:id="114" w:name="_q2cc712seoco" w:colFirst="0" w:colLast="0"/>
      <w:bookmarkStart w:id="115" w:name="_Toc35272646"/>
      <w:bookmarkEnd w:id="114"/>
      <w:r>
        <w:t>(probably) Won't have</w:t>
      </w:r>
      <w:bookmarkEnd w:id="115"/>
    </w:p>
    <w:p w14:paraId="2E7D50FD" w14:textId="77777777" w:rsidR="006D2DB1" w:rsidRDefault="00175B1C">
      <w:pPr>
        <w:numPr>
          <w:ilvl w:val="0"/>
          <w:numId w:val="1"/>
        </w:numPr>
      </w:pPr>
      <w:r>
        <w:t>2 speler modus</w:t>
      </w:r>
    </w:p>
    <w:p w14:paraId="1898B2C9" w14:textId="77777777" w:rsidR="006D2DB1" w:rsidRDefault="00175B1C">
      <w:pPr>
        <w:numPr>
          <w:ilvl w:val="0"/>
          <w:numId w:val="1"/>
        </w:numPr>
        <w:rPr>
          <w:ins w:id="116" w:author="Wal Bart van der" w:date="2020-03-17T16:55:00Z"/>
        </w:rPr>
      </w:pPr>
      <w:r>
        <w:t xml:space="preserve">Verschillende moeilijkheidsgraden (als in kleinere timers,  snellere bubbels of meer </w:t>
      </w:r>
      <w:commentRangeStart w:id="117"/>
      <w:r>
        <w:t>levens</w:t>
      </w:r>
      <w:commentRangeEnd w:id="117"/>
      <w:r w:rsidR="007621EA">
        <w:rPr>
          <w:rStyle w:val="Verwijzingopmerking"/>
        </w:rPr>
        <w:commentReference w:id="117"/>
      </w:r>
      <w:r>
        <w:t>)</w:t>
      </w:r>
    </w:p>
    <w:p w14:paraId="350F7754" w14:textId="77777777" w:rsidR="007621EA" w:rsidRDefault="007621EA">
      <w:pPr>
        <w:pPrChange w:id="118" w:author="Wal Bart van der" w:date="2020-03-17T16:55:00Z">
          <w:pPr>
            <w:numPr>
              <w:numId w:val="1"/>
            </w:numPr>
            <w:ind w:left="720" w:hanging="360"/>
          </w:pPr>
        </w:pPrChange>
      </w:pPr>
    </w:p>
    <w:sectPr w:rsidR="007621EA" w:rsidSect="00320EDE">
      <w:footerReference w:type="default" r:id="rId14"/>
      <w:pgSz w:w="11909" w:h="16834"/>
      <w:pgMar w:top="1440" w:right="1440" w:bottom="1440" w:left="1440" w:header="720" w:footer="720" w:gutter="0"/>
      <w:pgNumType w:start="0"/>
      <w:cols w:space="708"/>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al Bart van der" w:date="2020-03-17T09:54:00Z" w:initials="WBvd">
    <w:p w14:paraId="687F5236" w14:textId="77777777" w:rsidR="00FB42A2" w:rsidRDefault="00FB42A2">
      <w:pPr>
        <w:pStyle w:val="Tekstopmerking"/>
      </w:pPr>
      <w:r>
        <w:rPr>
          <w:rStyle w:val="Verwijzingopmerking"/>
        </w:rPr>
        <w:annotationRef/>
      </w:r>
      <w:r>
        <w:t>Graag alle hoofdstukken en secties nummer voor makkelijkere/kortere referentie!</w:t>
      </w:r>
    </w:p>
  </w:comment>
  <w:comment w:id="5" w:author="Wal Bart van der" w:date="2020-03-17T16:40:00Z" w:initials="WBvd">
    <w:p w14:paraId="7781D262" w14:textId="77777777" w:rsidR="002560A6" w:rsidRDefault="002560A6">
      <w:pPr>
        <w:pStyle w:val="Tekstopmerking"/>
      </w:pPr>
      <w:r>
        <w:rPr>
          <w:rStyle w:val="Verwijzingopmerking"/>
        </w:rPr>
        <w:annotationRef/>
      </w:r>
      <w:r>
        <w:t>Nummer al je hoofdstukken en (sub)secties voor makkelijkere verwijzingen (voor jezelf en mij bij feedback).</w:t>
      </w:r>
    </w:p>
  </w:comment>
  <w:comment w:id="13" w:author="Wal Bart van der" w:date="2020-03-17T17:01:00Z" w:initials="WBvd">
    <w:p w14:paraId="4A70E19A" w14:textId="77777777" w:rsidR="00C240BF" w:rsidRDefault="00C240BF">
      <w:pPr>
        <w:pStyle w:val="Tekstopmerking"/>
      </w:pPr>
      <w:r>
        <w:rPr>
          <w:rStyle w:val="Verwijzingopmerking"/>
        </w:rPr>
        <w:annotationRef/>
      </w:r>
      <w:r>
        <w:t>Eindig de inleiding altijd met de ‘Leeswijzer’ paragraaf, waarin je kort aangeeft wat er in de rest van het document volgt, namen van hoofdstukken en inhoud en onderlinge samenhang ervan. Zie anders op scribbr o.i.d.</w:t>
      </w:r>
    </w:p>
  </w:comment>
  <w:comment w:id="14" w:author="Wal Bart van der" w:date="2020-03-17T17:04:00Z" w:initials="WBvd">
    <w:p w14:paraId="35F53108" w14:textId="77777777" w:rsidR="00DB405F" w:rsidRDefault="00DB405F">
      <w:pPr>
        <w:pStyle w:val="Tekstopmerking"/>
      </w:pPr>
      <w:r>
        <w:rPr>
          <w:rStyle w:val="Verwijzingopmerking"/>
        </w:rPr>
        <w:annotationRef/>
      </w:r>
      <w:r>
        <w:t>Ik mis ook sectie over vereisten waaraan je moet voldoen en een verwijzing naar opdrachtsomschrijving (APA). Dit is een goed iets om in je (nog missende) conclusie sectie op terug te kijken.</w:t>
      </w:r>
    </w:p>
    <w:p w14:paraId="73862B0B" w14:textId="77777777" w:rsidR="00DB405F" w:rsidRDefault="00DB405F">
      <w:pPr>
        <w:pStyle w:val="Tekstopmerking"/>
      </w:pPr>
    </w:p>
    <w:p w14:paraId="6A38CE57" w14:textId="6B6206F9" w:rsidR="00DB405F" w:rsidRDefault="00DB405F">
      <w:pPr>
        <w:pStyle w:val="Tekstopmerking"/>
      </w:pPr>
      <w:r>
        <w:t>Polymorfie en Game Engine gebruik (ook verwijzing naar GitHub repo/docs) zijn twee voorbeelden. Inhoudelijk kun je hier meteen ook vooruit verwijzen naar je (eigen) TO document, aangezien dit vooral technische eisen zijn, waarin je in je FO dus niks kunt zeggen. Zie je FO (e.g. dit FO document) echter wel als leesstartpunt voor de beoordelaar van je FO+TO+Code+game.</w:t>
      </w:r>
    </w:p>
  </w:comment>
  <w:comment w:id="20" w:author="Wal Bart van der" w:date="2020-03-17T17:01:00Z" w:initials="WBvd">
    <w:p w14:paraId="678BAF47" w14:textId="77777777" w:rsidR="00C240BF" w:rsidRDefault="00C240BF">
      <w:pPr>
        <w:pStyle w:val="Tekstopmerking"/>
      </w:pPr>
      <w:r>
        <w:rPr>
          <w:rStyle w:val="Verwijzingopmerking"/>
        </w:rPr>
        <w:annotationRef/>
      </w:r>
      <w:r>
        <w:t>Objecten vind ik een technisch woord. Dit moet je uitleggen wat je hiermee bedoeld. En het mag niet het OO concept zijn. Dat is voor het FO.</w:t>
      </w:r>
    </w:p>
  </w:comment>
  <w:comment w:id="21" w:author="Wal Bart van der" w:date="2020-03-17T17:14:00Z" w:initials="WBvd">
    <w:p w14:paraId="034D97C8" w14:textId="77777777" w:rsidR="00AA5F03" w:rsidRDefault="00AA5F03">
      <w:pPr>
        <w:pStyle w:val="Tekstopmerking"/>
      </w:pPr>
      <w:r>
        <w:rPr>
          <w:rStyle w:val="Verwijzingopmerking"/>
        </w:rPr>
        <w:annotationRef/>
      </w:r>
      <w:r>
        <w:t>Geef elk hoofdstuk ook zijn eigen inleiding/leeswijzer met overzicht komende secties en hun samenhang. Mag heel kort; ga NIET schrijven “Dit hoofdstuk beschrijft Acties in sectie Acties en Objecten in setie Objecten. Maar geef een inleiding en leg hierin uit wat je met objecten en acties bedoeld: “De speler die ons spel speelt ziet spelobjecten op het scherm, die hij via zijn karakter kan beinvloeden. De acties die hij kan nemen geeft hij met toetsenbord. De onderstaande 2 secties beschrijven deze respectievelijk.”</w:t>
      </w:r>
    </w:p>
    <w:p w14:paraId="56368F68" w14:textId="77777777" w:rsidR="00AA5F03" w:rsidRDefault="00AA5F03">
      <w:pPr>
        <w:pStyle w:val="Tekstopmerking"/>
      </w:pPr>
    </w:p>
    <w:p w14:paraId="223C81D5" w14:textId="233CBCDA" w:rsidR="00AA5F03" w:rsidRDefault="00AA5F03">
      <w:pPr>
        <w:pStyle w:val="Tekstopmerking"/>
      </w:pPr>
      <w:r>
        <w:t>Wellicht kan dit nog iets smeuiger, maar dit is al iets. Ik denk vooral dat je beter en andere hoofdstuktitel kunt verzinnen. Het lijstje van onderwijs online met te bespreken zaken is NIET bedoeld als de precieze structuur en sectietitels. Dit is meer een checklist van zaken die je in ieder geval moet bespreken. Sommige zaken kun je samenvoegen in een sectie, andere kun je nog opsplitsen in meerdere secties, en de termen mag je sowieso zelf kiezen zodat je jullie FO zo duidelijk en kort mogelijk maakt.</w:t>
      </w:r>
    </w:p>
  </w:comment>
  <w:comment w:id="27" w:author="Wal Bart van der" w:date="2020-03-17T16:41:00Z" w:initials="WBvd">
    <w:p w14:paraId="74D02AEE" w14:textId="77777777" w:rsidR="002560A6" w:rsidRDefault="002560A6">
      <w:pPr>
        <w:pStyle w:val="Tekstopmerking"/>
      </w:pPr>
      <w:r>
        <w:rPr>
          <w:rStyle w:val="Verwijzingopmerking"/>
        </w:rPr>
        <w:annotationRef/>
      </w:r>
      <w:r>
        <w:t>Dit is de lijdende vorm. De gebruiker bestuurt het karakter met de toetsenbord.</w:t>
      </w:r>
    </w:p>
  </w:comment>
  <w:comment w:id="28" w:author="Wal Bart van der" w:date="2020-03-17T16:41:00Z" w:initials="WBvd">
    <w:p w14:paraId="710BDB21" w14:textId="77777777" w:rsidR="002560A6" w:rsidRDefault="002560A6">
      <w:pPr>
        <w:pStyle w:val="Tekstopmerking"/>
      </w:pPr>
      <w:r>
        <w:rPr>
          <w:rStyle w:val="Verwijzingopmerking"/>
        </w:rPr>
        <w:annotationRef/>
      </w:r>
      <w:r>
        <w:t>Verbindingsstreepjes!</w:t>
      </w:r>
    </w:p>
  </w:comment>
  <w:comment w:id="30" w:author="Wal Bart van der" w:date="2020-03-17T16:42:00Z" w:initials="WBvd">
    <w:p w14:paraId="6EE265C4" w14:textId="77777777" w:rsidR="002560A6" w:rsidRDefault="002560A6">
      <w:pPr>
        <w:pStyle w:val="Tekstopmerking"/>
      </w:pPr>
      <w:r>
        <w:rPr>
          <w:rStyle w:val="Verwijzingopmerking"/>
        </w:rPr>
        <w:annotationRef/>
      </w:r>
      <w:r>
        <w:t>In het Nederlands plak je woorden vaak aan elkaar. Bijvoorbeeld: paddenstoelenrijkverdediger.</w:t>
      </w:r>
    </w:p>
  </w:comment>
  <w:comment w:id="42" w:author="Wal Bart van der" w:date="2020-03-17T17:13:00Z" w:initials="WBvd">
    <w:p w14:paraId="0573964D" w14:textId="5577B977" w:rsidR="00AA5F03" w:rsidRDefault="00AA5F03">
      <w:pPr>
        <w:pStyle w:val="Tekstopmerking"/>
      </w:pPr>
      <w:r>
        <w:rPr>
          <w:rStyle w:val="Verwijzingopmerking"/>
        </w:rPr>
        <w:annotationRef/>
      </w:r>
      <w:r>
        <w:t>lijdend</w:t>
      </w:r>
    </w:p>
  </w:comment>
  <w:comment w:id="48" w:author="Wal Bart van der" w:date="2020-03-17T17:14:00Z" w:initials="WBvd">
    <w:p w14:paraId="6D12F467" w14:textId="6C12DEDC" w:rsidR="00AA5F03" w:rsidRDefault="00AA5F03">
      <w:pPr>
        <w:pStyle w:val="Tekstopmerking"/>
      </w:pPr>
      <w:r>
        <w:rPr>
          <w:rStyle w:val="Verwijzingopmerking"/>
        </w:rPr>
        <w:annotationRef/>
      </w:r>
      <w:r>
        <w:t>wanneer is dit niet meer mogelijk? Beshrijf de groottes. Werk het uit in schermvoorbeeld; zie ook opmerkingen in volgende sectie.</w:t>
      </w:r>
    </w:p>
  </w:comment>
  <w:comment w:id="51" w:author="Wal Bart van der" w:date="2020-03-17T17:07:00Z" w:initials="WBvd">
    <w:p w14:paraId="1C0D518B" w14:textId="7EA3F3F9" w:rsidR="00DB405F" w:rsidRDefault="00DB405F">
      <w:pPr>
        <w:pStyle w:val="Tekstopmerking"/>
      </w:pPr>
      <w:r>
        <w:rPr>
          <w:rStyle w:val="Verwijzingopmerking"/>
        </w:rPr>
        <w:annotationRef/>
      </w:r>
      <w:r>
        <w:t>Hier nog schermafbeelding bij. Welke kleur heeft de balk? Wat is de kleur van sectie die langzaam leegloopt? Hoe breed is het? Al deze vragen kun je meteen beantwoorden met een plaatje.</w:t>
      </w:r>
    </w:p>
    <w:p w14:paraId="3AE263AC" w14:textId="77777777" w:rsidR="00DB405F" w:rsidRDefault="00DB405F">
      <w:pPr>
        <w:pStyle w:val="Tekstopmerking"/>
      </w:pPr>
    </w:p>
    <w:p w14:paraId="2AB274C5" w14:textId="5108B060" w:rsidR="00DB405F" w:rsidRDefault="00DB405F">
      <w:pPr>
        <w:pStyle w:val="Tekstopmerking"/>
      </w:pPr>
      <w:r>
        <w:t>Hoeveel tijd heb je aan het begin? Verschilt dit per level. Hoeveel levels zijn er? Al deze keuzes moet je maken. Prima om hiervan af te wijken als het bij realiseren goeie reden voor is, maar zorg dat je zo weinig mogelijk beslissingen hoeft te nemen tijdens realisatie, want dat is al moeilijk genoeg. Alles wat je nu al kunt bedenken moet je opties voor bedenken, en dan een realistische/leuk keuze maken.</w:t>
      </w:r>
    </w:p>
  </w:comment>
  <w:comment w:id="56" w:author="Wal Bart van der" w:date="2020-03-17T16:44:00Z" w:initials="WBvd">
    <w:p w14:paraId="7E66F5E1" w14:textId="77777777" w:rsidR="002560A6" w:rsidRDefault="002560A6">
      <w:pPr>
        <w:pStyle w:val="Tekstopmerking"/>
      </w:pPr>
      <w:r>
        <w:rPr>
          <w:rStyle w:val="Verwijzingopmerking"/>
        </w:rPr>
        <w:annotationRef/>
      </w:r>
      <w:r>
        <w:t>Draai de pyramide om; eerst overzicht dan details. Dus begin Het startscherm bevat twee buttons: Start en Exit:</w:t>
      </w:r>
    </w:p>
    <w:p w14:paraId="4EF3A54F" w14:textId="77777777" w:rsidR="002560A6" w:rsidRDefault="002560A6">
      <w:pPr>
        <w:pStyle w:val="Tekstopmerking"/>
      </w:pPr>
    </w:p>
    <w:p w14:paraId="7419A92E" w14:textId="77777777" w:rsidR="002560A6" w:rsidRDefault="002560A6">
      <w:pPr>
        <w:pStyle w:val="Tekstopmerking"/>
      </w:pPr>
      <w:r>
        <w:t>Dan de twee beschrijvingen als bullets eronder.</w:t>
      </w:r>
    </w:p>
  </w:comment>
  <w:comment w:id="59" w:author="Wal Bart van der" w:date="2020-03-17T16:43:00Z" w:initials="WBvd">
    <w:p w14:paraId="177C2F9E" w14:textId="77777777" w:rsidR="002560A6" w:rsidRDefault="002560A6">
      <w:pPr>
        <w:pStyle w:val="Tekstopmerking"/>
      </w:pPr>
      <w:r>
        <w:rPr>
          <w:rStyle w:val="Verwijzingopmerking"/>
        </w:rPr>
        <w:annotationRef/>
      </w:r>
      <w:r>
        <w:t>Dit is lijdende vorm. Ik begrijp niet wat je bedoelt. Wie is de speler? Beschrijfdit eerder aan in je FO. Begin direct met een plaatje van het hoofdspel, dan hoef je dit niet allemaal te beschrijven, maar hoef je alleen dit toe te lichten.</w:t>
      </w:r>
    </w:p>
    <w:p w14:paraId="123B7513" w14:textId="77777777" w:rsidR="002560A6" w:rsidRDefault="002560A6">
      <w:pPr>
        <w:pStyle w:val="Tekstopmerking"/>
      </w:pPr>
    </w:p>
    <w:p w14:paraId="0E0727FB" w14:textId="77777777" w:rsidR="002560A6" w:rsidRDefault="002560A6">
      <w:pPr>
        <w:pStyle w:val="Tekstopmerking"/>
      </w:pPr>
      <w:r>
        <w:t xml:space="preserve">Ik vind echter dat dit startscherm met dit ontwerp/mogelijkheden geen toegevoegde waarde heeft om ‘helemaal’ te maken. Als je geen configuratie kunt doen of iets mooi visueels ziet; zoals een splash screen of plaatje is dit enkel een extra klik voordat je kunt starten. </w:t>
      </w:r>
    </w:p>
    <w:p w14:paraId="43958600" w14:textId="77777777" w:rsidR="002560A6" w:rsidRDefault="002560A6">
      <w:pPr>
        <w:pStyle w:val="Tekstopmerking"/>
      </w:pPr>
      <w:r>
        <w:t>Evt. een extra welkomstmuziekje zou dit ook nog ‘palatable’ maken.</w:t>
      </w:r>
    </w:p>
    <w:p w14:paraId="5A428238" w14:textId="77777777" w:rsidR="002560A6" w:rsidRDefault="002560A6">
      <w:pPr>
        <w:pStyle w:val="Tekstopmerking"/>
      </w:pPr>
    </w:p>
    <w:p w14:paraId="448A7E7A" w14:textId="77777777" w:rsidR="002560A6" w:rsidRDefault="002560A6">
      <w:pPr>
        <w:pStyle w:val="Tekstopmerking"/>
      </w:pPr>
      <w:r>
        <w:t>OOPG/Processing games hebben van zichzelf al een sluit kruisje.</w:t>
      </w:r>
    </w:p>
    <w:p w14:paraId="1022E9E3" w14:textId="77777777" w:rsidR="002560A6" w:rsidRDefault="002560A6">
      <w:pPr>
        <w:pStyle w:val="Tekstopmerking"/>
      </w:pPr>
    </w:p>
    <w:p w14:paraId="26735B98" w14:textId="77777777" w:rsidR="002560A6" w:rsidRDefault="002560A6">
      <w:pPr>
        <w:pStyle w:val="Tekstopmerking"/>
      </w:pPr>
      <w:r>
        <w:t>Deze sluit aan bij wat de gebruiker kent, dus eigen exit knop is altijd minder bekend bij de gebruiker.</w:t>
      </w:r>
    </w:p>
    <w:p w14:paraId="328D9D8D" w14:textId="77777777" w:rsidR="002560A6" w:rsidRDefault="002560A6">
      <w:pPr>
        <w:pStyle w:val="Tekstopmerking"/>
      </w:pPr>
    </w:p>
    <w:p w14:paraId="7DE20110" w14:textId="77777777" w:rsidR="002560A6" w:rsidRDefault="002560A6">
      <w:pPr>
        <w:pStyle w:val="Tekstopmerking"/>
      </w:pPr>
      <w:r>
        <w:t>Zie Steve Krugg’s basis UI adagio: Don’t make me think.</w:t>
      </w:r>
    </w:p>
  </w:comment>
  <w:comment w:id="63" w:author="Wal Bart van der" w:date="2020-03-17T16:51:00Z" w:initials="WBvd">
    <w:p w14:paraId="624FB0A8" w14:textId="77777777" w:rsidR="007621EA" w:rsidRDefault="007621EA">
      <w:pPr>
        <w:pStyle w:val="Tekstopmerking"/>
      </w:pPr>
      <w:r>
        <w:rPr>
          <w:rStyle w:val="Verwijzingopmerking"/>
        </w:rPr>
        <w:annotationRef/>
      </w:r>
      <w:r>
        <w:t>Deze paragraaf is veel te lang. Splits hem tenminste op in twee delen. Prima om zo een verhaal te beginnen om je verhaal voor jezelf op papier te krijgen, maar lees het terug en herschrijf het en structureer het evt. nog wat verder.</w:t>
      </w:r>
    </w:p>
  </w:comment>
  <w:comment w:id="64" w:author="Wal Bart van der" w:date="2020-03-17T16:50:00Z" w:initials="WBvd">
    <w:p w14:paraId="263901F6" w14:textId="77777777" w:rsidR="002560A6" w:rsidRDefault="002560A6">
      <w:pPr>
        <w:pStyle w:val="Tekstopmerking"/>
      </w:pPr>
      <w:r>
        <w:rPr>
          <w:rStyle w:val="Verwijzingopmerking"/>
        </w:rPr>
        <w:annotationRef/>
      </w:r>
      <w:r>
        <w:t>Lijdend.</w:t>
      </w:r>
    </w:p>
  </w:comment>
  <w:comment w:id="65" w:author="Wal Bart van der" w:date="2020-03-17T16:50:00Z" w:initials="WBvd">
    <w:p w14:paraId="740D078A" w14:textId="77777777" w:rsidR="002560A6" w:rsidRDefault="002560A6">
      <w:pPr>
        <w:pStyle w:val="Tekstopmerking"/>
      </w:pPr>
      <w:r>
        <w:rPr>
          <w:rStyle w:val="Verwijzingopmerking"/>
        </w:rPr>
        <w:annotationRef/>
      </w:r>
      <w:r>
        <w:t>Wat is nu? Lijkt nu een soort van aan te sluiten bij vorige paragraaf</w:t>
      </w:r>
      <w:r w:rsidR="007621EA">
        <w:t xml:space="preserve"> over startscherm. </w:t>
      </w:r>
      <w:r>
        <w:t>Zorg dat secties onafhankelijk van elkaar te lezen zijn.</w:t>
      </w:r>
      <w:r w:rsidR="007621EA">
        <w:t xml:space="preserve"> Stel dat je het startscherm toch schrapt, dan moet je dit al herschrijven. Maar sowieso moet je het een beetje herschrijven… </w:t>
      </w:r>
      <w:r w:rsidR="007621EA">
        <w:sym w:font="Wingdings" w:char="F04A"/>
      </w:r>
    </w:p>
  </w:comment>
  <w:comment w:id="78" w:author="Wal Bart van der" w:date="2020-03-17T16:52:00Z" w:initials="WBvd">
    <w:p w14:paraId="32E73CC8" w14:textId="77777777" w:rsidR="007621EA" w:rsidRDefault="007621EA">
      <w:pPr>
        <w:pStyle w:val="Tekstopmerking"/>
      </w:pPr>
      <w:r>
        <w:rPr>
          <w:rStyle w:val="Verwijzingopmerking"/>
        </w:rPr>
        <w:annotationRef/>
      </w:r>
      <w:r>
        <w:t>Waar ziet die dit? Benoem hoe je dit schermdeel noemt. En maak een schermafbeelding met voorbeeld/mockup/wireframe of wat dan ook.</w:t>
      </w:r>
    </w:p>
  </w:comment>
  <w:comment w:id="79" w:author="Wal Bart van der" w:date="2020-03-17T17:10:00Z" w:initials="WBvd">
    <w:p w14:paraId="69B58535" w14:textId="50E01DC2" w:rsidR="00DB405F" w:rsidRDefault="00DB405F">
      <w:pPr>
        <w:pStyle w:val="Tekstopmerking"/>
      </w:pPr>
      <w:r>
        <w:rPr>
          <w:rStyle w:val="Verwijzingopmerking"/>
        </w:rPr>
        <w:annotationRef/>
      </w:r>
      <w:r>
        <w:t>Bovenop? Of van alle kanten? Beschrijf het duidelijk, zodat je dit kunt uitwerken in je TO.</w:t>
      </w:r>
    </w:p>
  </w:comment>
  <w:comment w:id="80" w:author="Wal Bart van der" w:date="2020-03-17T17:11:00Z" w:initials="WBvd">
    <w:p w14:paraId="52EFA42C" w14:textId="5BDAFCD8" w:rsidR="00AA5F03" w:rsidRDefault="00AA5F03">
      <w:pPr>
        <w:pStyle w:val="Tekstopmerking"/>
      </w:pPr>
      <w:r>
        <w:rPr>
          <w:rStyle w:val="Verwijzingopmerking"/>
        </w:rPr>
        <w:annotationRef/>
      </w:r>
      <w:r>
        <w:t xml:space="preserve">Vermijd lijdende vorm. </w:t>
      </w:r>
    </w:p>
  </w:comment>
  <w:comment w:id="83" w:author="Wal Bart van der" w:date="2020-03-17T17:11:00Z" w:initials="WBvd">
    <w:p w14:paraId="7B22E02E" w14:textId="59200420" w:rsidR="00AA5F03" w:rsidRDefault="00AA5F03">
      <w:pPr>
        <w:pStyle w:val="Tekstopmerking"/>
      </w:pPr>
      <w:r>
        <w:rPr>
          <w:rStyle w:val="Verwijzingopmerking"/>
        </w:rPr>
        <w:annotationRef/>
      </w:r>
      <w:r>
        <w:t>Na hoelang?</w:t>
      </w:r>
    </w:p>
  </w:comment>
  <w:comment w:id="84" w:author="Wal Bart van der" w:date="2020-03-17T16:53:00Z" w:initials="WBvd">
    <w:p w14:paraId="6C13A40A" w14:textId="36F153FB" w:rsidR="007621EA" w:rsidRDefault="007621EA">
      <w:pPr>
        <w:pStyle w:val="Tekstopmerking"/>
      </w:pPr>
      <w:r>
        <w:rPr>
          <w:rStyle w:val="Verwijzingopmerking"/>
        </w:rPr>
        <w:annotationRef/>
      </w:r>
      <w:r>
        <w:t>Door wie? G</w:t>
      </w:r>
      <w:r w:rsidR="00AA5F03">
        <w:t>ebruik g</w:t>
      </w:r>
      <w:r>
        <w:t>een lijdende vorm</w:t>
      </w:r>
      <w:r w:rsidR="00AA5F03">
        <w:t>!</w:t>
      </w:r>
      <w:r>
        <w:t xml:space="preserve"> </w:t>
      </w:r>
    </w:p>
  </w:comment>
  <w:comment w:id="87" w:author="Wal Bart van der" w:date="2020-03-17T17:12:00Z" w:initials="WBvd">
    <w:p w14:paraId="632FA30A" w14:textId="006D8AD4" w:rsidR="00AA5F03" w:rsidRDefault="00AA5F03">
      <w:pPr>
        <w:pStyle w:val="Tekstopmerking"/>
      </w:pPr>
      <w:r>
        <w:rPr>
          <w:rStyle w:val="Verwijzingopmerking"/>
        </w:rPr>
        <w:annotationRef/>
      </w:r>
      <w:r>
        <w:t>Hoeveel? Dit is GEEN technische keuze. Dus HIER vermelden/kiezen. Teken een voorbeeld. Hoe groot zijn de bubels. Hoe groot is het scherm. Hoe groot is de speler? Hoeveel bubbels moeten er minimaal zijn (ehh.. 1?) en hoeveel maximaal (bubbels kunnen niet overlappen neem ik aan en moeten enige ruimte hebben om te vliegen)?</w:t>
      </w:r>
    </w:p>
  </w:comment>
  <w:comment w:id="88" w:author="Wal Bart van der" w:date="2020-03-17T16:53:00Z" w:initials="WBvd">
    <w:p w14:paraId="4888F63D" w14:textId="77777777" w:rsidR="007621EA" w:rsidRDefault="007621EA">
      <w:pPr>
        <w:pStyle w:val="Tekstopmerking"/>
      </w:pPr>
      <w:r>
        <w:rPr>
          <w:rStyle w:val="Verwijzingopmerking"/>
        </w:rPr>
        <w:annotationRef/>
      </w:r>
      <w:r>
        <w:t>“moeilijkheidsniveau te verhogen”… oid</w:t>
      </w:r>
    </w:p>
  </w:comment>
  <w:comment w:id="89" w:author="Wal Bart van der" w:date="2020-03-17T16:54:00Z" w:initials="WBvd">
    <w:p w14:paraId="495B5D7F" w14:textId="77777777" w:rsidR="007621EA" w:rsidRDefault="007621EA">
      <w:pPr>
        <w:pStyle w:val="Tekstopmerking"/>
      </w:pPr>
      <w:r>
        <w:rPr>
          <w:rStyle w:val="Verwijzingopmerking"/>
        </w:rPr>
        <w:annotationRef/>
      </w:r>
      <w:r>
        <w:t>Hoeveel? Het FO is bedoeld om keuzes te maken/te beschrijven. In het TO beschrijf je hoe, maar hier in het FO beschrijft je WAT je gaat maken. Wel concreet.</w:t>
      </w:r>
    </w:p>
  </w:comment>
  <w:comment w:id="90" w:author="Wal Bart van der" w:date="2020-03-17T17:10:00Z" w:initials="WBvd">
    <w:p w14:paraId="1BCA026E" w14:textId="21A48388" w:rsidR="00DB405F" w:rsidRDefault="00DB405F">
      <w:pPr>
        <w:pStyle w:val="Tekstopmerking"/>
      </w:pPr>
      <w:r>
        <w:rPr>
          <w:rStyle w:val="Verwijzingopmerking"/>
        </w:rPr>
        <w:annotationRef/>
      </w:r>
      <w:r>
        <w:t>Nummer je figuren! Caption erbij met figuurnr, en verwijs ernaar in je tekst.</w:t>
      </w:r>
    </w:p>
  </w:comment>
  <w:comment w:id="102" w:author="Wal Bart van der" w:date="2020-03-17T16:56:00Z" w:initials="WBvd">
    <w:p w14:paraId="511EBB16" w14:textId="77777777" w:rsidR="007621EA" w:rsidRDefault="007621EA">
      <w:pPr>
        <w:pStyle w:val="Tekstopmerking"/>
      </w:pPr>
      <w:r>
        <w:rPr>
          <w:rStyle w:val="Verwijzingopmerking"/>
        </w:rPr>
        <w:annotationRef/>
      </w:r>
      <w:r>
        <w:t>Eindscherm vind ik meer toevoegen. Maar de score staat toch ook al op het speelscherm? Liever een functionaliteit voor een highscore bijhouden en tonen toevoegen en functie uit game schrappen.</w:t>
      </w:r>
    </w:p>
    <w:p w14:paraId="22FC0EB0" w14:textId="77777777" w:rsidR="007621EA" w:rsidRDefault="007621EA">
      <w:pPr>
        <w:pStyle w:val="Tekstopmerking"/>
      </w:pPr>
    </w:p>
    <w:p w14:paraId="3ACC4BA8" w14:textId="77777777" w:rsidR="007621EA" w:rsidRPr="007621EA" w:rsidRDefault="007621EA" w:rsidP="007621EA">
      <w:pPr>
        <w:rPr>
          <w:rFonts w:ascii="Times New Roman" w:eastAsia="Times New Roman" w:hAnsi="Times New Roman" w:cs="Times New Roman"/>
          <w:sz w:val="24"/>
          <w:szCs w:val="24"/>
          <w:lang w:val="en-NL" w:eastAsia="en-GB"/>
        </w:rPr>
      </w:pPr>
      <w:r>
        <w:t xml:space="preserve">En/of een visual: </w:t>
      </w:r>
      <w:r w:rsidRPr="007621EA">
        <w:rPr>
          <w:rFonts w:ascii="Times New Roman" w:eastAsia="Times New Roman" w:hAnsi="Times New Roman" w:cs="Times New Roman"/>
          <w:sz w:val="24"/>
          <w:szCs w:val="24"/>
          <w:lang w:val="en-NL" w:eastAsia="en-GB"/>
        </w:rPr>
        <w:fldChar w:fldCharType="begin"/>
      </w:r>
      <w:r w:rsidRPr="007621EA">
        <w:rPr>
          <w:rFonts w:ascii="Times New Roman" w:eastAsia="Times New Roman" w:hAnsi="Times New Roman" w:cs="Times New Roman"/>
          <w:sz w:val="24"/>
          <w:szCs w:val="24"/>
          <w:lang w:val="en-NL" w:eastAsia="en-GB"/>
        </w:rPr>
        <w:instrText xml:space="preserve"> INCLUDEPICTURE "https://live.staticflickr.com/2450/5826294465_ce95b0391e_b.jpg" \* MERGEFORMATINET </w:instrText>
      </w:r>
      <w:r w:rsidRPr="007621EA">
        <w:rPr>
          <w:rFonts w:ascii="Times New Roman" w:eastAsia="Times New Roman" w:hAnsi="Times New Roman" w:cs="Times New Roman"/>
          <w:sz w:val="24"/>
          <w:szCs w:val="24"/>
          <w:lang w:val="en-NL" w:eastAsia="en-GB"/>
        </w:rPr>
        <w:fldChar w:fldCharType="separate"/>
      </w:r>
      <w:r w:rsidRPr="007621EA">
        <w:rPr>
          <w:rFonts w:ascii="Times New Roman" w:eastAsia="Times New Roman" w:hAnsi="Times New Roman" w:cs="Times New Roman"/>
          <w:noProof/>
          <w:sz w:val="24"/>
          <w:szCs w:val="24"/>
          <w:lang w:val="en-NL" w:eastAsia="en-GB"/>
        </w:rPr>
        <w:drawing>
          <wp:inline distT="0" distB="0" distL="0" distR="0" wp14:anchorId="5B75DAD4" wp14:editId="5358E3BC">
            <wp:extent cx="1891386" cy="1899347"/>
            <wp:effectExtent l="0" t="0" r="1270" b="5715"/>
            <wp:docPr id="4" name="Picture 4" descr="Afbeeldingsresultaat voor popped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opped bubb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5293" cy="1923355"/>
                    </a:xfrm>
                    <a:prstGeom prst="rect">
                      <a:avLst/>
                    </a:prstGeom>
                    <a:noFill/>
                    <a:ln>
                      <a:noFill/>
                    </a:ln>
                  </pic:spPr>
                </pic:pic>
              </a:graphicData>
            </a:graphic>
          </wp:inline>
        </w:drawing>
      </w:r>
      <w:r w:rsidRPr="007621EA">
        <w:rPr>
          <w:rFonts w:ascii="Times New Roman" w:eastAsia="Times New Roman" w:hAnsi="Times New Roman" w:cs="Times New Roman"/>
          <w:sz w:val="24"/>
          <w:szCs w:val="24"/>
          <w:lang w:val="en-NL" w:eastAsia="en-GB"/>
        </w:rPr>
        <w:fldChar w:fldCharType="end"/>
      </w:r>
    </w:p>
    <w:p w14:paraId="4A7F3E14" w14:textId="77777777" w:rsidR="007621EA" w:rsidRDefault="007621EA">
      <w:pPr>
        <w:pStyle w:val="Tekstopmerking"/>
      </w:pPr>
      <w:r>
        <w:t xml:space="preserve">Bron: Google </w:t>
      </w:r>
      <w:hyperlink r:id="rId2" w:history="1">
        <w:r w:rsidRPr="00256D28">
          <w:rPr>
            <w:rStyle w:val="Hyperlink"/>
          </w:rPr>
          <w:t>https://www.google.com/search?q=popped%20bubble&amp;tbm=isch&amp;tbs=sur%3Afc&amp;</w:t>
        </w:r>
      </w:hyperlink>
      <w:r>
        <w:t xml:space="preserve"> </w:t>
      </w:r>
    </w:p>
    <w:p w14:paraId="0E7D5B23" w14:textId="77777777" w:rsidR="007621EA" w:rsidRDefault="007621EA">
      <w:pPr>
        <w:pStyle w:val="Tekstopmerking"/>
      </w:pPr>
    </w:p>
    <w:p w14:paraId="7A1E0755" w14:textId="77777777" w:rsidR="007621EA" w:rsidRDefault="007621EA">
      <w:pPr>
        <w:pStyle w:val="Tekstopmerking"/>
      </w:pPr>
      <w:r>
        <w:t>Als je het startscherm schrapt kun je hier meteen een ‘Play again’ knop maken. Scheelt julllie werk, en de gebruiker een klik…</w:t>
      </w:r>
    </w:p>
  </w:comment>
  <w:comment w:id="107" w:author="Wal Bart van der" w:date="2020-03-17T16:55:00Z" w:initials="WBvd">
    <w:p w14:paraId="6D0C3BDE" w14:textId="77777777" w:rsidR="007621EA" w:rsidRDefault="007621EA">
      <w:pPr>
        <w:pStyle w:val="Tekstopmerking"/>
      </w:pPr>
      <w:r>
        <w:rPr>
          <w:rStyle w:val="Verwijzingopmerking"/>
        </w:rPr>
        <w:annotationRef/>
      </w:r>
      <w:r>
        <w:t>Voeg intro toe. Een referentie naar wat MoSCoW is.</w:t>
      </w:r>
    </w:p>
  </w:comment>
  <w:comment w:id="117" w:author="Wal Bart van der" w:date="2020-03-17T16:55:00Z" w:initials="WBvd">
    <w:p w14:paraId="09619462" w14:textId="77777777" w:rsidR="007621EA" w:rsidRDefault="007621EA">
      <w:pPr>
        <w:pStyle w:val="Tekstopmerking"/>
      </w:pPr>
      <w:r>
        <w:rPr>
          <w:rStyle w:val="Verwijzingopmerking"/>
        </w:rPr>
        <w:annotationRef/>
      </w:r>
      <w:r>
        <w:t>Waar is de conclusie? Waar is bronnen sectie. Beide verplicht volgens ICA controlekaart.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7F5236" w15:done="0"/>
  <w15:commentEx w15:paraId="7781D262" w15:done="0"/>
  <w15:commentEx w15:paraId="4A70E19A" w15:done="0"/>
  <w15:commentEx w15:paraId="6A38CE57" w15:done="0"/>
  <w15:commentEx w15:paraId="678BAF47" w15:done="0"/>
  <w15:commentEx w15:paraId="223C81D5" w15:done="0"/>
  <w15:commentEx w15:paraId="74D02AEE" w15:done="0"/>
  <w15:commentEx w15:paraId="710BDB21" w15:done="0"/>
  <w15:commentEx w15:paraId="6EE265C4" w15:done="0"/>
  <w15:commentEx w15:paraId="0573964D" w15:done="0"/>
  <w15:commentEx w15:paraId="6D12F467" w15:done="0"/>
  <w15:commentEx w15:paraId="2AB274C5" w15:done="0"/>
  <w15:commentEx w15:paraId="7419A92E" w15:done="0"/>
  <w15:commentEx w15:paraId="7DE20110" w15:done="0"/>
  <w15:commentEx w15:paraId="624FB0A8" w15:done="0"/>
  <w15:commentEx w15:paraId="263901F6" w15:done="0"/>
  <w15:commentEx w15:paraId="740D078A" w15:done="0"/>
  <w15:commentEx w15:paraId="32E73CC8" w15:done="0"/>
  <w15:commentEx w15:paraId="69B58535" w15:done="0"/>
  <w15:commentEx w15:paraId="52EFA42C" w15:done="0"/>
  <w15:commentEx w15:paraId="7B22E02E" w15:done="0"/>
  <w15:commentEx w15:paraId="6C13A40A" w15:done="0"/>
  <w15:commentEx w15:paraId="632FA30A" w15:done="0"/>
  <w15:commentEx w15:paraId="4888F63D" w15:done="0"/>
  <w15:commentEx w15:paraId="495B5D7F" w15:done="0"/>
  <w15:commentEx w15:paraId="1BCA026E" w15:done="0"/>
  <w15:commentEx w15:paraId="7A1E0755" w15:done="0"/>
  <w15:commentEx w15:paraId="6D0C3BDE" w15:done="0"/>
  <w15:commentEx w15:paraId="096194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7F5236" w16cid:durableId="221B1CD7"/>
  <w16cid:commentId w16cid:paraId="7781D262" w16cid:durableId="221B7C19"/>
  <w16cid:commentId w16cid:paraId="4A70E19A" w16cid:durableId="221B8106"/>
  <w16cid:commentId w16cid:paraId="6A38CE57" w16cid:durableId="221B8196"/>
  <w16cid:commentId w16cid:paraId="678BAF47" w16cid:durableId="221B80ED"/>
  <w16cid:commentId w16cid:paraId="223C81D5" w16cid:durableId="221B8407"/>
  <w16cid:commentId w16cid:paraId="74D02AEE" w16cid:durableId="221B7C46"/>
  <w16cid:commentId w16cid:paraId="710BDB21" w16cid:durableId="221B7C50"/>
  <w16cid:commentId w16cid:paraId="6EE265C4" w16cid:durableId="221B7C59"/>
  <w16cid:commentId w16cid:paraId="0573964D" w16cid:durableId="221B83D5"/>
  <w16cid:commentId w16cid:paraId="6D12F467" w16cid:durableId="221B83E2"/>
  <w16cid:commentId w16cid:paraId="2AB274C5" w16cid:durableId="221B8235"/>
  <w16cid:commentId w16cid:paraId="7419A92E" w16cid:durableId="221B7CED"/>
  <w16cid:commentId w16cid:paraId="7DE20110" w16cid:durableId="221B7CC0"/>
  <w16cid:commentId w16cid:paraId="624FB0A8" w16cid:durableId="221B7E92"/>
  <w16cid:commentId w16cid:paraId="263901F6" w16cid:durableId="221B7E43"/>
  <w16cid:commentId w16cid:paraId="740D078A" w16cid:durableId="221B7E48"/>
  <w16cid:commentId w16cid:paraId="32E73CC8" w16cid:durableId="221B7ED2"/>
  <w16cid:commentId w16cid:paraId="69B58535" w16cid:durableId="221B8321"/>
  <w16cid:commentId w16cid:paraId="52EFA42C" w16cid:durableId="221B8346"/>
  <w16cid:commentId w16cid:paraId="7B22E02E" w16cid:durableId="221B8358"/>
  <w16cid:commentId w16cid:paraId="6C13A40A" w16cid:durableId="221B7EF6"/>
  <w16cid:commentId w16cid:paraId="632FA30A" w16cid:durableId="221B8374"/>
  <w16cid:commentId w16cid:paraId="4888F63D" w16cid:durableId="221B7F0F"/>
  <w16cid:commentId w16cid:paraId="495B5D7F" w16cid:durableId="221B7F2B"/>
  <w16cid:commentId w16cid:paraId="1BCA026E" w16cid:durableId="221B82ED"/>
  <w16cid:commentId w16cid:paraId="7A1E0755" w16cid:durableId="221B7FDB"/>
  <w16cid:commentId w16cid:paraId="6D0C3BDE" w16cid:durableId="221B7F8D"/>
  <w16cid:commentId w16cid:paraId="09619462" w16cid:durableId="221B7F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70195" w14:textId="77777777" w:rsidR="00BC1C0D" w:rsidRDefault="00BC1C0D" w:rsidP="00320EDE">
      <w:pPr>
        <w:spacing w:line="240" w:lineRule="auto"/>
      </w:pPr>
      <w:r>
        <w:separator/>
      </w:r>
    </w:p>
  </w:endnote>
  <w:endnote w:type="continuationSeparator" w:id="0">
    <w:p w14:paraId="5D2F7E0A" w14:textId="77777777" w:rsidR="00BC1C0D" w:rsidRDefault="00BC1C0D" w:rsidP="0032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217989"/>
      <w:docPartObj>
        <w:docPartGallery w:val="Page Numbers (Bottom of Page)"/>
        <w:docPartUnique/>
      </w:docPartObj>
    </w:sdtPr>
    <w:sdtEndPr/>
    <w:sdtContent>
      <w:p w14:paraId="13640C9D" w14:textId="77777777" w:rsidR="00320EDE" w:rsidRDefault="00320EDE">
        <w:pPr>
          <w:pStyle w:val="Voettekst"/>
          <w:jc w:val="right"/>
        </w:pPr>
        <w:r>
          <w:fldChar w:fldCharType="begin"/>
        </w:r>
        <w:r>
          <w:instrText>PAGE   \* MERGEFORMAT</w:instrText>
        </w:r>
        <w:r>
          <w:fldChar w:fldCharType="separate"/>
        </w:r>
        <w:r>
          <w:rPr>
            <w:lang w:val="nl-NL"/>
          </w:rPr>
          <w:t>2</w:t>
        </w:r>
        <w:r>
          <w:fldChar w:fldCharType="end"/>
        </w:r>
      </w:p>
    </w:sdtContent>
  </w:sdt>
  <w:p w14:paraId="00448E20" w14:textId="77777777" w:rsidR="00320EDE" w:rsidRDefault="00320ED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798E5" w14:textId="77777777" w:rsidR="00BC1C0D" w:rsidRDefault="00BC1C0D" w:rsidP="00320EDE">
      <w:pPr>
        <w:spacing w:line="240" w:lineRule="auto"/>
      </w:pPr>
      <w:r>
        <w:separator/>
      </w:r>
    </w:p>
  </w:footnote>
  <w:footnote w:type="continuationSeparator" w:id="0">
    <w:p w14:paraId="778918A8" w14:textId="77777777" w:rsidR="00BC1C0D" w:rsidRDefault="00BC1C0D" w:rsidP="00320E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1537"/>
    <w:multiLevelType w:val="hybridMultilevel"/>
    <w:tmpl w:val="E92E5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B71F7"/>
    <w:multiLevelType w:val="multilevel"/>
    <w:tmpl w:val="C742E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3F7862"/>
    <w:multiLevelType w:val="multilevel"/>
    <w:tmpl w:val="1CCC1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472C73"/>
    <w:multiLevelType w:val="multilevel"/>
    <w:tmpl w:val="E8A22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46EF5"/>
    <w:multiLevelType w:val="multilevel"/>
    <w:tmpl w:val="E3B6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 Bart van der">
    <w15:presenceInfo w15:providerId="AD" w15:userId="S::iwpkw@han.nl::3866dccc-b64a-4b68-bed2-d06410d2049a"/>
  </w15:person>
  <w15:person w15:author="Lodders Max">
    <w15:presenceInfo w15:providerId="AD" w15:userId="S::ftarg@student.han.nl::1a6d3349-ba08-42c7-9fd5-040f8d438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DB1"/>
    <w:rsid w:val="00081955"/>
    <w:rsid w:val="00175B1C"/>
    <w:rsid w:val="002560A6"/>
    <w:rsid w:val="00320EDE"/>
    <w:rsid w:val="006D2DB1"/>
    <w:rsid w:val="007621EA"/>
    <w:rsid w:val="00AA5F03"/>
    <w:rsid w:val="00BC1C0D"/>
    <w:rsid w:val="00C240BF"/>
    <w:rsid w:val="00C74110"/>
    <w:rsid w:val="00CE7774"/>
    <w:rsid w:val="00DB405F"/>
    <w:rsid w:val="00F7196F"/>
    <w:rsid w:val="00FB42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927D"/>
  <w15:docId w15:val="{6B716F38-61DD-4013-8F58-6F8DDCC6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vaninhoudsopgave">
    <w:name w:val="TOC Heading"/>
    <w:basedOn w:val="Kop1"/>
    <w:next w:val="Standaard"/>
    <w:uiPriority w:val="39"/>
    <w:unhideWhenUsed/>
    <w:qFormat/>
    <w:rsid w:val="00320EDE"/>
    <w:pPr>
      <w:spacing w:before="240" w:after="0" w:line="259" w:lineRule="auto"/>
      <w:outlineLvl w:val="9"/>
    </w:pPr>
    <w:rPr>
      <w:rFonts w:asciiTheme="majorHAnsi" w:eastAsiaTheme="majorEastAsia" w:hAnsiTheme="majorHAnsi" w:cstheme="majorBidi"/>
      <w:color w:val="365F91" w:themeColor="accent1" w:themeShade="BF"/>
      <w:sz w:val="32"/>
      <w:szCs w:val="32"/>
      <w:lang w:val="nl-NL"/>
    </w:rPr>
  </w:style>
  <w:style w:type="paragraph" w:styleId="Inhopg1">
    <w:name w:val="toc 1"/>
    <w:basedOn w:val="Standaard"/>
    <w:next w:val="Standaard"/>
    <w:autoRedefine/>
    <w:uiPriority w:val="39"/>
    <w:unhideWhenUsed/>
    <w:rsid w:val="00320EDE"/>
    <w:pPr>
      <w:spacing w:after="100"/>
    </w:pPr>
  </w:style>
  <w:style w:type="paragraph" w:styleId="Inhopg2">
    <w:name w:val="toc 2"/>
    <w:basedOn w:val="Standaard"/>
    <w:next w:val="Standaard"/>
    <w:autoRedefine/>
    <w:uiPriority w:val="39"/>
    <w:unhideWhenUsed/>
    <w:rsid w:val="00320EDE"/>
    <w:pPr>
      <w:spacing w:after="100"/>
      <w:ind w:left="220"/>
    </w:pPr>
  </w:style>
  <w:style w:type="paragraph" w:styleId="Inhopg3">
    <w:name w:val="toc 3"/>
    <w:basedOn w:val="Standaard"/>
    <w:next w:val="Standaard"/>
    <w:autoRedefine/>
    <w:uiPriority w:val="39"/>
    <w:unhideWhenUsed/>
    <w:rsid w:val="00320EDE"/>
    <w:pPr>
      <w:spacing w:after="100"/>
      <w:ind w:left="440"/>
    </w:pPr>
  </w:style>
  <w:style w:type="character" w:styleId="Hyperlink">
    <w:name w:val="Hyperlink"/>
    <w:basedOn w:val="Standaardalinea-lettertype"/>
    <w:uiPriority w:val="99"/>
    <w:unhideWhenUsed/>
    <w:rsid w:val="00320EDE"/>
    <w:rPr>
      <w:color w:val="0000FF" w:themeColor="hyperlink"/>
      <w:u w:val="single"/>
    </w:rPr>
  </w:style>
  <w:style w:type="paragraph" w:styleId="Koptekst">
    <w:name w:val="header"/>
    <w:basedOn w:val="Standaard"/>
    <w:link w:val="KoptekstChar"/>
    <w:uiPriority w:val="99"/>
    <w:unhideWhenUsed/>
    <w:rsid w:val="00320ED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20EDE"/>
  </w:style>
  <w:style w:type="paragraph" w:styleId="Voettekst">
    <w:name w:val="footer"/>
    <w:basedOn w:val="Standaard"/>
    <w:link w:val="VoettekstChar"/>
    <w:uiPriority w:val="99"/>
    <w:unhideWhenUsed/>
    <w:rsid w:val="00320ED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20EDE"/>
  </w:style>
  <w:style w:type="character" w:styleId="Verwijzingopmerking">
    <w:name w:val="annotation reference"/>
    <w:basedOn w:val="Standaardalinea-lettertype"/>
    <w:uiPriority w:val="99"/>
    <w:semiHidden/>
    <w:unhideWhenUsed/>
    <w:rsid w:val="00FB42A2"/>
    <w:rPr>
      <w:sz w:val="16"/>
      <w:szCs w:val="16"/>
    </w:rPr>
  </w:style>
  <w:style w:type="paragraph" w:styleId="Tekstopmerking">
    <w:name w:val="annotation text"/>
    <w:basedOn w:val="Standaard"/>
    <w:link w:val="TekstopmerkingChar"/>
    <w:uiPriority w:val="99"/>
    <w:semiHidden/>
    <w:unhideWhenUsed/>
    <w:rsid w:val="00FB42A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B42A2"/>
    <w:rPr>
      <w:sz w:val="20"/>
      <w:szCs w:val="20"/>
    </w:rPr>
  </w:style>
  <w:style w:type="paragraph" w:styleId="Onderwerpvanopmerking">
    <w:name w:val="annotation subject"/>
    <w:basedOn w:val="Tekstopmerking"/>
    <w:next w:val="Tekstopmerking"/>
    <w:link w:val="OnderwerpvanopmerkingChar"/>
    <w:uiPriority w:val="99"/>
    <w:semiHidden/>
    <w:unhideWhenUsed/>
    <w:rsid w:val="00FB42A2"/>
    <w:rPr>
      <w:b/>
      <w:bCs/>
    </w:rPr>
  </w:style>
  <w:style w:type="character" w:customStyle="1" w:styleId="OnderwerpvanopmerkingChar">
    <w:name w:val="Onderwerp van opmerking Char"/>
    <w:basedOn w:val="TekstopmerkingChar"/>
    <w:link w:val="Onderwerpvanopmerking"/>
    <w:uiPriority w:val="99"/>
    <w:semiHidden/>
    <w:rsid w:val="00FB42A2"/>
    <w:rPr>
      <w:b/>
      <w:bCs/>
      <w:sz w:val="20"/>
      <w:szCs w:val="20"/>
    </w:rPr>
  </w:style>
  <w:style w:type="paragraph" w:styleId="Ballontekst">
    <w:name w:val="Balloon Text"/>
    <w:basedOn w:val="Standaard"/>
    <w:link w:val="BallontekstChar"/>
    <w:uiPriority w:val="99"/>
    <w:semiHidden/>
    <w:unhideWhenUsed/>
    <w:rsid w:val="00FB42A2"/>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FB42A2"/>
    <w:rPr>
      <w:rFonts w:ascii="Times New Roman" w:hAnsi="Times New Roman" w:cs="Times New Roman"/>
      <w:sz w:val="18"/>
      <w:szCs w:val="18"/>
    </w:rPr>
  </w:style>
  <w:style w:type="character" w:styleId="Onopgelostemelding">
    <w:name w:val="Unresolved Mention"/>
    <w:basedOn w:val="Standaardalinea-lettertype"/>
    <w:uiPriority w:val="99"/>
    <w:semiHidden/>
    <w:unhideWhenUsed/>
    <w:rsid w:val="00762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google.com/search?q=popped%20bubble&amp;tbm=isch&amp;tbs=sur%3Afc&amp;" TargetMode="External"/><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950A-C92F-4D6B-B6E8-F934034C6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Lodders</dc:creator>
  <cp:lastModifiedBy>Lodders Max</cp:lastModifiedBy>
  <cp:revision>2</cp:revision>
  <dcterms:created xsi:type="dcterms:W3CDTF">2020-03-19T13:49:00Z</dcterms:created>
  <dcterms:modified xsi:type="dcterms:W3CDTF">2020-03-19T13:49:00Z</dcterms:modified>
</cp:coreProperties>
</file>